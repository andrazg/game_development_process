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FECC5B" w14:textId="77777777" w:rsidR="0078039B" w:rsidRDefault="00244C78">
      <w:r w:rsidRPr="00244C78">
        <w:rPr>
          <w:b/>
        </w:rPr>
        <w:t>Naslov diplomskega dela:</w:t>
      </w:r>
      <w:r>
        <w:t xml:space="preserve"> Proces izdelave video iger.</w:t>
      </w:r>
    </w:p>
    <w:p w14:paraId="3E359FAB" w14:textId="77777777" w:rsidR="00667440" w:rsidRDefault="00A9265D" w:rsidP="00A9265D">
      <w:pPr>
        <w:rPr>
          <w:b/>
        </w:rPr>
      </w:pPr>
      <w:r>
        <w:rPr>
          <w:b/>
        </w:rPr>
        <w:t xml:space="preserve">Cilji: </w:t>
      </w:r>
    </w:p>
    <w:p w14:paraId="3B03990B" w14:textId="424CB4B0" w:rsidR="00667440" w:rsidRPr="00D648B7" w:rsidRDefault="00667440" w:rsidP="00A9265D">
      <w:r>
        <w:t>Igre so aplikacije, ki se lahko polega zabave aplicirajo tudi v izobraževanju, podjetništvu in zdravstvu</w:t>
      </w:r>
      <w:r w:rsidR="00911010">
        <w:t xml:space="preserve"> </w:t>
      </w:r>
      <w:r w:rsidR="00911010">
        <w:fldChar w:fldCharType="begin"/>
      </w:r>
      <w:r w:rsidR="00911010">
        <w:instrText xml:space="preserve"> ADDIN ZOTERO_ITEM CSL_CITATION {"citationID":"vazkWt3d","properties":{"formattedCitation":"(Aleem, Capretz, in Ahmed 2016b)","plainCitation":"(Aleem, Capretz, in Ahmed 2016b)"},"citationItems":[{"id":190,"uris":["http://zotero.org/users/local/1VrTeLcH/items/CXNJ8JBF"],"uri":["http://zotero.org/users/local/1VrTeLcH/items/CXNJ8JBF"],"itemData":{"id":190,"type":"article-journal","title":"Game development software engineering process life cycle: a systematic review","container-title":"Journal of Software Engineering Research and Development","page":"6","volume":"4","issue":"1","source":"link-springer-com.nukweb.nuk.uni-lj.si","abstract":"Software game is a kind of application that is used not only for entertainment, but also for serious purposes that can be applicable to different domains such as education, business, and health care. Multidisciplinary nature of the game development processes that combine sound, art, control systems, artificial intelligence (AI), and human factors, makes the software game development practice different from traditional software development. However, the underline software engineering techniques help game development to achieve maintainability, flexibility, lower effort and cost, and better design. The purpose of this study is to assesses the state of the art research on the game development software engineering process and highlight areas that need further consideration by researchers. In the study, we used a systematic literature review methodology based on well-known digital libraries. The largest number of studies have been reported in the production phase of the game development software engineering process life cycle, followed by the pre-production phase. By contrast, the post-production phase has received much less research activity than the pre-production and production phases. The results of this study suggest that the game development software engineering process has many aspects that need further attention from researchers; that especially includes the postproduction phase.","DOI":"10.1186/s40411-016-0032-7","ISSN":"2195-1721","shortTitle":"Game development software engineering process life cycle","journalAbbreviation":"J Softw Eng Res Dev","language":"en","author":[{"family":"Aleem","given":"Saiqa"},{"family":"Capretz","given":"Luiz Fernando"},{"family":"Ahmed","given":"Faheem"}],"issued":{"date-parts":[["2016",12,1]]}}}],"schema":"https://github.com/citation-style-language/schema/raw/master/csl-citation.json"} </w:instrText>
      </w:r>
      <w:r w:rsidR="00911010">
        <w:fldChar w:fldCharType="separate"/>
      </w:r>
      <w:r w:rsidR="00C556F3" w:rsidRPr="00B17C26">
        <w:rPr>
          <w:rFonts w:ascii="Calibri" w:hAnsi="Calibri"/>
        </w:rPr>
        <w:t>(Aleem, Capretz, in Ahmed 2016</w:t>
      </w:r>
      <w:r w:rsidR="00911010" w:rsidRPr="00D648B7">
        <w:rPr>
          <w:rFonts w:ascii="Calibri" w:hAnsi="Calibri"/>
        </w:rPr>
        <w:t>)</w:t>
      </w:r>
      <w:r w:rsidR="00911010">
        <w:fldChar w:fldCharType="end"/>
      </w:r>
      <w:r w:rsidR="00911010">
        <w:t>.</w:t>
      </w:r>
    </w:p>
    <w:p w14:paraId="40EB11C9" w14:textId="6CC3B7A7" w:rsidR="00D648B7" w:rsidRDefault="00D648B7" w:rsidP="00A9265D"/>
    <w:p w14:paraId="1A7DEBED" w14:textId="74D6FA79" w:rsidR="00667440" w:rsidRPr="00A9265D" w:rsidRDefault="00667440" w:rsidP="00A9265D">
      <w:r>
        <w:t>Cilj naloge je predstaviti</w:t>
      </w:r>
      <w:r w:rsidR="00D648B7">
        <w:t xml:space="preserve"> procesne cikle</w:t>
      </w:r>
      <w:r>
        <w:t xml:space="preserve"> in pripraviti podlago za sestavo primernejšega procesa razvoja video iger.</w:t>
      </w:r>
    </w:p>
    <w:p w14:paraId="15D11CD1" w14:textId="77777777" w:rsidR="00A9265D" w:rsidRPr="00A9265D" w:rsidRDefault="00A9265D">
      <w:pPr>
        <w:rPr>
          <w:b/>
        </w:rPr>
      </w:pPr>
      <w:commentRangeStart w:id="0"/>
      <w:r>
        <w:rPr>
          <w:b/>
        </w:rPr>
        <w:t xml:space="preserve"> Hipoteze ali teze na </w:t>
      </w:r>
      <w:commentRangeStart w:id="1"/>
      <w:r>
        <w:rPr>
          <w:b/>
        </w:rPr>
        <w:t>teoriji</w:t>
      </w:r>
      <w:commentRangeEnd w:id="0"/>
      <w:r w:rsidR="006D2832">
        <w:rPr>
          <w:rStyle w:val="Pripombasklic"/>
        </w:rPr>
        <w:commentReference w:id="0"/>
      </w:r>
      <w:commentRangeEnd w:id="1"/>
      <w:r w:rsidR="009B5537">
        <w:rPr>
          <w:rStyle w:val="Pripombasklic"/>
        </w:rPr>
        <w:commentReference w:id="1"/>
      </w:r>
      <w:r>
        <w:rPr>
          <w:b/>
        </w:rPr>
        <w:t xml:space="preserve">: </w:t>
      </w:r>
    </w:p>
    <w:p w14:paraId="566139AE" w14:textId="07773B20" w:rsidR="00D648B7" w:rsidRDefault="00D648B7" w:rsidP="00A9265D">
      <w:pPr>
        <w:rPr>
          <w:ins w:id="2" w:author="gru2" w:date="2017-11-08T09:04:00Z"/>
        </w:rPr>
      </w:pPr>
      <w:ins w:id="3" w:author="gru2" w:date="2017-11-08T09:04:00Z">
        <w:r>
          <w:t>Pri raziskovanju se bomo</w:t>
        </w:r>
      </w:ins>
    </w:p>
    <w:p w14:paraId="6AEEA9FD" w14:textId="77777777" w:rsidR="00D648B7" w:rsidRDefault="00D648B7" w:rsidP="00A9265D">
      <w:pPr>
        <w:rPr>
          <w:ins w:id="4" w:author="gru2" w:date="2017-11-08T09:04:00Z"/>
        </w:rPr>
      </w:pPr>
    </w:p>
    <w:p w14:paraId="124B37A0" w14:textId="024BB1BA" w:rsidR="00A9265D" w:rsidRDefault="00A9265D" w:rsidP="00A9265D">
      <w:proofErr w:type="spellStart"/>
      <w:r>
        <w:t>Multidisciplinarnost</w:t>
      </w:r>
      <w:proofErr w:type="spellEnd"/>
      <w:r>
        <w:t xml:space="preserve"> dejavnosti, ki vključuje strokovnjake za zvok, umetnost, nadzora sistema upravljanja, umetne inteligence in ostalih </w:t>
      </w:r>
      <w:commentRangeStart w:id="5"/>
      <w:r>
        <w:t xml:space="preserve">človeških faktorjev </w:t>
      </w:r>
      <w:commentRangeEnd w:id="5"/>
      <w:r w:rsidR="006D2832">
        <w:rPr>
          <w:rStyle w:val="Pripombasklic"/>
        </w:rPr>
        <w:commentReference w:id="5"/>
      </w:r>
      <w:r>
        <w:t xml:space="preserve">razlikuje industrijo iger od drugih tipov razvoja programske opreme. </w:t>
      </w:r>
      <w:commentRangeStart w:id="6"/>
      <w:r>
        <w:t xml:space="preserve">Postalo je izredno pomembno, da se proces izdelave iger izboljša zavoljo konkurenčnosti in finančnih ciljev organizacij </w:t>
      </w:r>
      <w:commentRangeEnd w:id="6"/>
      <w:r w:rsidR="006D2832">
        <w:rPr>
          <w:rStyle w:val="Pripombasklic"/>
        </w:rPr>
        <w:commentReference w:id="6"/>
      </w:r>
      <w:r>
        <w:fldChar w:fldCharType="begin"/>
      </w:r>
      <w:ins w:id="7" w:author="gru2" w:date="2017-11-06T09:41:00Z">
        <w:r w:rsidR="00667440">
          <w:instrText xml:space="preserve"> ADDIN ZOTERO_ITEM CSL_CITATION {"citationID":"9wYLS4Sz","properties":{"formattedCitation":"(Aleem, Capretz, in Ahmed 2016a)","plainCitation":"(Aleem, Capretz, in Ahmed 2016a)"},"citationItems":[{"id":201,"uris":["http://zotero.org/users/local/1VrTeLcH/items/98WRF4TT"],"uri":["http://zotero.org/users/local/1VrTeLcH/items/98WRF4TT"],"itemData":{"id":201,"type":"article-journal","title":"A Digital Game Maturity Model (DGMM)","container-title":"Entertainment Computing","page":"55-73","volume":"17","issue":"Supplement C","DOI":"10.1016/j.entcom.2016.08.004","ISSN":"1875-9521","journalAbbreviation":"Entertainment Computing","author":[{"family":"Aleem","given":"Saiqa"},{"family":"Capretz","given":"Luiz Fernando"},{"family":"Ahmed","given":"Faheem"}],"issued":{"date-parts":[["2016",11,1]]}}}],"schema":"https://github.com/citation-style-language/schema/raw/master/csl-citation.json"} </w:instrText>
        </w:r>
      </w:ins>
      <w:del w:id="8" w:author="gru2" w:date="2017-11-06T09:41:00Z">
        <w:r w:rsidDel="00667440">
          <w:delInstrText xml:space="preserve"> ADDIN ZOTERO_ITEM CSL_CITATION {"citationID":"9wYLS4Sz","properties":{"formattedCitation":"(Aleem, Capretz, in Ahmed 2016)","plainCitation":"(Aleem, Capretz, in Ahmed 2016)"},"citationItems":[{"id":201,"uris":["http://zotero.org/users/local/1VrTeLcH/items/98WRF4TT"],"uri":["http://zotero.org/users/local/1VrTeLcH/items/98WRF4TT"],"itemData":{"id":201,"type":"article-journal","title":"A Digital Game Maturity Model (DGMM)","container-title":"Entertainment Computing","page":"55-73","volume":"17","issue":"Supplement C","DOI":"10.1016/j.entcom.2016.08.004","ISSN":"1875-9521","journalAbbreviation":"Entertainment Computing","author":[{"family":"Aleem","given":"Saiqa"},{"family":"Capretz","given":"Luiz Fernando"},{"family":"Ahmed","given":"Faheem"}],"issued":{"date-parts":[["2016",11,1]]}}}],"schema":"https://github.com/citation-style-language/schema/raw/master/csl-citation.json"} </w:delInstrText>
        </w:r>
      </w:del>
      <w:r>
        <w:fldChar w:fldCharType="separate"/>
      </w:r>
      <w:ins w:id="9" w:author="gru2" w:date="2017-11-06T09:41:00Z">
        <w:r w:rsidR="00667440" w:rsidRPr="00667440">
          <w:rPr>
            <w:rFonts w:ascii="Calibri" w:hAnsi="Calibri"/>
            <w:rPrChange w:id="10" w:author="gru2" w:date="2017-11-06T09:41:00Z">
              <w:rPr/>
            </w:rPrChange>
          </w:rPr>
          <w:t>(Aleem, Capretz, in Ahmed 2016a)</w:t>
        </w:r>
      </w:ins>
      <w:del w:id="11" w:author="gru2" w:date="2017-11-06T09:41:00Z">
        <w:r w:rsidRPr="00667440" w:rsidDel="00667440">
          <w:rPr>
            <w:rPrChange w:id="12" w:author="gru2" w:date="2017-11-06T09:41:00Z">
              <w:rPr>
                <w:rFonts w:ascii="Calibri" w:hAnsi="Calibri"/>
              </w:rPr>
            </w:rPrChange>
          </w:rPr>
          <w:delText>(Aleem, Capretz, in Ahmed 2016)</w:delText>
        </w:r>
      </w:del>
      <w:r>
        <w:fldChar w:fldCharType="end"/>
      </w:r>
      <w:r>
        <w:t>.</w:t>
      </w:r>
    </w:p>
    <w:p w14:paraId="6739CB12" w14:textId="77777777" w:rsidR="00D10B96" w:rsidRDefault="00D10B96" w:rsidP="00D10B96">
      <w:pPr>
        <w:tabs>
          <w:tab w:val="left" w:pos="4678"/>
        </w:tabs>
        <w:spacing w:line="360" w:lineRule="auto"/>
        <w:jc w:val="both"/>
        <w:rPr>
          <w:rFonts w:ascii="Times New Roman" w:hAnsi="Times New Roman" w:cs="Times New Roman"/>
          <w:sz w:val="24"/>
          <w:szCs w:val="24"/>
        </w:rPr>
      </w:pPr>
      <w:commentRangeStart w:id="13"/>
      <w:r>
        <w:rPr>
          <w:rFonts w:ascii="Times New Roman" w:hAnsi="Times New Roman" w:cs="Times New Roman"/>
          <w:sz w:val="24"/>
          <w:szCs w:val="24"/>
        </w:rPr>
        <w:t xml:space="preserve">Na podlagi raziskav priznanega raziskovalca in upravljavca tveganja Roberta N. </w:t>
      </w:r>
      <w:proofErr w:type="spellStart"/>
      <w:r>
        <w:rPr>
          <w:rFonts w:ascii="Times New Roman" w:hAnsi="Times New Roman" w:cs="Times New Roman"/>
          <w:sz w:val="24"/>
          <w:szCs w:val="24"/>
        </w:rPr>
        <w:t>Charette</w:t>
      </w:r>
      <w:proofErr w:type="spellEnd"/>
      <w:r>
        <w:rPr>
          <w:rFonts w:ascii="Times New Roman" w:hAnsi="Times New Roman" w:cs="Times New Roman"/>
          <w:sz w:val="24"/>
          <w:szCs w:val="24"/>
        </w:rPr>
        <w:t xml:space="preserve"> so glavni razlogi za težave v projektih:</w:t>
      </w:r>
    </w:p>
    <w:p w14:paraId="2F306049" w14:textId="77777777" w:rsidR="00D10B96" w:rsidRDefault="00D10B96" w:rsidP="00D10B96">
      <w:pPr>
        <w:pStyle w:val="Odstavekseznama"/>
        <w:numPr>
          <w:ilvl w:val="0"/>
          <w:numId w:val="1"/>
        </w:numPr>
        <w:tabs>
          <w:tab w:val="left" w:pos="4678"/>
        </w:tabs>
        <w:spacing w:line="360" w:lineRule="auto"/>
        <w:jc w:val="both"/>
        <w:rPr>
          <w:rFonts w:ascii="Times New Roman" w:hAnsi="Times New Roman" w:cs="Times New Roman"/>
          <w:sz w:val="24"/>
          <w:szCs w:val="24"/>
        </w:rPr>
      </w:pPr>
      <w:r>
        <w:rPr>
          <w:rFonts w:ascii="Times New Roman" w:hAnsi="Times New Roman" w:cs="Times New Roman"/>
          <w:sz w:val="24"/>
          <w:szCs w:val="24"/>
        </w:rPr>
        <w:t>Nerealističen in neartikuliran cilj,</w:t>
      </w:r>
    </w:p>
    <w:p w14:paraId="6DEA95D3" w14:textId="77777777" w:rsidR="00D10B96" w:rsidRDefault="00D10B96" w:rsidP="00D10B96">
      <w:pPr>
        <w:pStyle w:val="Odstavekseznama"/>
        <w:numPr>
          <w:ilvl w:val="0"/>
          <w:numId w:val="1"/>
        </w:numPr>
        <w:tabs>
          <w:tab w:val="left" w:pos="4678"/>
        </w:tabs>
        <w:spacing w:line="360" w:lineRule="auto"/>
        <w:jc w:val="both"/>
        <w:rPr>
          <w:rFonts w:ascii="Times New Roman" w:hAnsi="Times New Roman" w:cs="Times New Roman"/>
          <w:sz w:val="24"/>
          <w:szCs w:val="24"/>
        </w:rPr>
      </w:pPr>
      <w:r>
        <w:rPr>
          <w:rFonts w:ascii="Times New Roman" w:hAnsi="Times New Roman" w:cs="Times New Roman"/>
          <w:sz w:val="24"/>
          <w:szCs w:val="24"/>
        </w:rPr>
        <w:t>zgrešena ocena potrebnih virov,</w:t>
      </w:r>
    </w:p>
    <w:p w14:paraId="5B82C087" w14:textId="77777777" w:rsidR="00D10B96" w:rsidRDefault="00D10B96" w:rsidP="00D10B96">
      <w:pPr>
        <w:pStyle w:val="Odstavekseznama"/>
        <w:numPr>
          <w:ilvl w:val="0"/>
          <w:numId w:val="1"/>
        </w:numPr>
        <w:tabs>
          <w:tab w:val="left" w:pos="4678"/>
        </w:tabs>
        <w:spacing w:line="360" w:lineRule="auto"/>
        <w:jc w:val="both"/>
        <w:rPr>
          <w:rFonts w:ascii="Times New Roman" w:hAnsi="Times New Roman" w:cs="Times New Roman"/>
          <w:sz w:val="24"/>
          <w:szCs w:val="24"/>
        </w:rPr>
      </w:pPr>
      <w:r>
        <w:rPr>
          <w:rFonts w:ascii="Times New Roman" w:hAnsi="Times New Roman" w:cs="Times New Roman"/>
          <w:sz w:val="24"/>
          <w:szCs w:val="24"/>
        </w:rPr>
        <w:t>slabo poročanje o statusu projekta,</w:t>
      </w:r>
    </w:p>
    <w:p w14:paraId="4220E511" w14:textId="77777777" w:rsidR="00D10B96" w:rsidRDefault="00D10B96" w:rsidP="00D10B96">
      <w:pPr>
        <w:pStyle w:val="Odstavekseznama"/>
        <w:numPr>
          <w:ilvl w:val="0"/>
          <w:numId w:val="1"/>
        </w:numPr>
        <w:tabs>
          <w:tab w:val="left" w:pos="4678"/>
        </w:tabs>
        <w:spacing w:line="360" w:lineRule="auto"/>
        <w:jc w:val="both"/>
        <w:rPr>
          <w:rFonts w:ascii="Times New Roman" w:hAnsi="Times New Roman" w:cs="Times New Roman"/>
          <w:sz w:val="24"/>
          <w:szCs w:val="24"/>
        </w:rPr>
      </w:pPr>
      <w:r>
        <w:rPr>
          <w:rFonts w:ascii="Times New Roman" w:hAnsi="Times New Roman" w:cs="Times New Roman"/>
          <w:sz w:val="24"/>
          <w:szCs w:val="24"/>
        </w:rPr>
        <w:t>slaba komunikacija,</w:t>
      </w:r>
    </w:p>
    <w:p w14:paraId="030097D8" w14:textId="77777777" w:rsidR="00D10B96" w:rsidRDefault="00D10B96" w:rsidP="00D10B96">
      <w:pPr>
        <w:pStyle w:val="Odstavekseznama"/>
        <w:numPr>
          <w:ilvl w:val="0"/>
          <w:numId w:val="1"/>
        </w:numPr>
        <w:tabs>
          <w:tab w:val="left" w:pos="4678"/>
        </w:tabs>
        <w:spacing w:line="360" w:lineRule="auto"/>
        <w:jc w:val="both"/>
        <w:rPr>
          <w:rFonts w:ascii="Times New Roman" w:hAnsi="Times New Roman" w:cs="Times New Roman"/>
          <w:sz w:val="24"/>
          <w:szCs w:val="24"/>
        </w:rPr>
      </w:pPr>
      <w:r>
        <w:rPr>
          <w:rFonts w:ascii="Times New Roman" w:hAnsi="Times New Roman" w:cs="Times New Roman"/>
          <w:sz w:val="24"/>
          <w:szCs w:val="24"/>
        </w:rPr>
        <w:t>uporaba novih tehnologij,</w:t>
      </w:r>
    </w:p>
    <w:p w14:paraId="48CDE4B4" w14:textId="77777777" w:rsidR="00D10B96" w:rsidRDefault="00D10B96" w:rsidP="00D10B96">
      <w:pPr>
        <w:pStyle w:val="Odstavekseznama"/>
        <w:numPr>
          <w:ilvl w:val="0"/>
          <w:numId w:val="1"/>
        </w:numPr>
        <w:tabs>
          <w:tab w:val="left" w:pos="4678"/>
        </w:tabs>
        <w:spacing w:line="360" w:lineRule="auto"/>
        <w:jc w:val="both"/>
        <w:rPr>
          <w:rFonts w:ascii="Times New Roman" w:hAnsi="Times New Roman" w:cs="Times New Roman"/>
          <w:sz w:val="24"/>
          <w:szCs w:val="24"/>
        </w:rPr>
      </w:pPr>
      <w:r>
        <w:rPr>
          <w:rFonts w:ascii="Times New Roman" w:hAnsi="Times New Roman" w:cs="Times New Roman"/>
          <w:sz w:val="24"/>
          <w:szCs w:val="24"/>
        </w:rPr>
        <w:t>nezmožnost ravnanja s kompleksnostjo projekta,</w:t>
      </w:r>
    </w:p>
    <w:p w14:paraId="1DCB9FD1" w14:textId="77777777" w:rsidR="00D10B96" w:rsidRDefault="00D10B96" w:rsidP="00D10B96">
      <w:pPr>
        <w:pStyle w:val="Odstavekseznama"/>
        <w:numPr>
          <w:ilvl w:val="0"/>
          <w:numId w:val="1"/>
        </w:numPr>
        <w:tabs>
          <w:tab w:val="left" w:pos="4678"/>
        </w:tabs>
        <w:spacing w:line="360" w:lineRule="auto"/>
        <w:jc w:val="both"/>
        <w:rPr>
          <w:rFonts w:ascii="Times New Roman" w:hAnsi="Times New Roman" w:cs="Times New Roman"/>
          <w:sz w:val="24"/>
          <w:szCs w:val="24"/>
        </w:rPr>
      </w:pPr>
      <w:r>
        <w:rPr>
          <w:rFonts w:ascii="Times New Roman" w:hAnsi="Times New Roman" w:cs="Times New Roman"/>
          <w:sz w:val="24"/>
          <w:szCs w:val="24"/>
        </w:rPr>
        <w:t>slabe prakse razvoja,</w:t>
      </w:r>
    </w:p>
    <w:p w14:paraId="27BED7EA" w14:textId="77777777" w:rsidR="00D10B96" w:rsidRDefault="00D10B96" w:rsidP="00D10B96">
      <w:pPr>
        <w:pStyle w:val="Odstavekseznama"/>
        <w:numPr>
          <w:ilvl w:val="0"/>
          <w:numId w:val="1"/>
        </w:numPr>
        <w:tabs>
          <w:tab w:val="left" w:pos="4678"/>
        </w:tabs>
        <w:spacing w:line="360" w:lineRule="auto"/>
        <w:jc w:val="both"/>
        <w:rPr>
          <w:rFonts w:ascii="Times New Roman" w:hAnsi="Times New Roman" w:cs="Times New Roman"/>
          <w:sz w:val="24"/>
          <w:szCs w:val="24"/>
        </w:rPr>
      </w:pPr>
      <w:r>
        <w:rPr>
          <w:rFonts w:ascii="Times New Roman" w:hAnsi="Times New Roman" w:cs="Times New Roman"/>
          <w:sz w:val="24"/>
          <w:szCs w:val="24"/>
        </w:rPr>
        <w:t>politika investitorjev,</w:t>
      </w:r>
    </w:p>
    <w:p w14:paraId="24AEF6AB" w14:textId="5F6DEE51" w:rsidR="00D10B96" w:rsidRDefault="00D10B96" w:rsidP="00D10B96">
      <w:pPr>
        <w:rPr>
          <w:rFonts w:ascii="Times New Roman" w:hAnsi="Times New Roman" w:cs="Times New Roman"/>
          <w:sz w:val="24"/>
          <w:szCs w:val="24"/>
        </w:rPr>
      </w:pPr>
      <w:r>
        <w:rPr>
          <w:rFonts w:ascii="Times New Roman" w:hAnsi="Times New Roman" w:cs="Times New Roman"/>
          <w:sz w:val="24"/>
          <w:szCs w:val="24"/>
        </w:rPr>
        <w:t>slabo vodenje projekta (</w:t>
      </w:r>
      <w:proofErr w:type="spellStart"/>
      <w:r>
        <w:rPr>
          <w:rFonts w:ascii="Times New Roman" w:hAnsi="Times New Roman" w:cs="Times New Roman"/>
          <w:sz w:val="24"/>
          <w:szCs w:val="24"/>
        </w:rPr>
        <w:t>Charette</w:t>
      </w:r>
      <w:proofErr w:type="spellEnd"/>
      <w:r>
        <w:rPr>
          <w:rFonts w:ascii="Times New Roman" w:hAnsi="Times New Roman" w:cs="Times New Roman"/>
          <w:sz w:val="24"/>
          <w:szCs w:val="24"/>
        </w:rPr>
        <w:t>, 2005).</w:t>
      </w:r>
    </w:p>
    <w:p w14:paraId="1A25812C" w14:textId="2BD939FF" w:rsidR="00D10B96" w:rsidRPr="00A9265D" w:rsidRDefault="00D10B96" w:rsidP="00D10B96">
      <w:proofErr w:type="spellStart"/>
      <w:r>
        <w:rPr>
          <w:rFonts w:ascii="Times New Roman" w:hAnsi="Times New Roman" w:cs="Times New Roman"/>
          <w:sz w:val="24"/>
          <w:szCs w:val="24"/>
        </w:rPr>
        <w:t>Pressman</w:t>
      </w:r>
      <w:proofErr w:type="spellEnd"/>
      <w:r>
        <w:rPr>
          <w:rFonts w:ascii="Times New Roman" w:hAnsi="Times New Roman" w:cs="Times New Roman"/>
          <w:sz w:val="24"/>
          <w:szCs w:val="24"/>
        </w:rPr>
        <w:t xml:space="preserve"> zagovarja, da so igre programska oprema, ki ponujajo zabavo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{"citationID":"q8aMMkLi","properties":{"formattedCitation":"(Ramadan in Widyani 2013)","plainCitation":"(Ramadan in Widyani 2013)"},"citationItems":[{"id":116,"uris":["http://zotero.org/users/local/JVXXncel/items/2NWIH557"],"uri":["http://zotero.org/users/local/JVXXncel/items/2NWIH557"],"itemData":{"id":116,"type":"paper-conference","title":"Game development life cycle guidelines","page":"95-100","source":"ResearchGate","abstract":"Game is a kind of software with goal to provide entertainment. However, during the real game development practice, simply adopting the software development life cycle (SDLC) is not enough, as the developers face several challenges during its life cycle. To address the problem, game development uses a kind of specific approach called game development life cycle (GDLC) to direct the game development. However, none of the existing GDLCs explicitly address how to successfully deliver a good quality game. This paper presents a new game development life cycle model and guidelines to successfully deliver a good quality game. Several quality criterias are explicitly considered at each phase.","DOI":"10.1109/ICACSIS.2013.6761558","ISBN":"978-1-4799-4692-1","author":[{"family":"Ramadan","given":"Rido"},{"family":"Widyani","given":"Yani"}],"issued":{"date-parts":[["2013",9,1]]}}}],"schema":"https://github.com/citation-style-language/schema/raw/master/csl-citation.json"} </w:instrText>
      </w:r>
      <w:r>
        <w:rPr>
          <w:rFonts w:ascii="Times New Roman" w:hAnsi="Times New Roman" w:cs="Times New Roman"/>
          <w:sz w:val="24"/>
          <w:szCs w:val="24"/>
        </w:rPr>
        <w:fldChar w:fldCharType="separate"/>
      </w:r>
      <w:r w:rsidRPr="00690D32">
        <w:rPr>
          <w:rFonts w:ascii="Times New Roman" w:hAnsi="Times New Roman" w:cs="Times New Roman"/>
          <w:sz w:val="24"/>
        </w:rPr>
        <w:t>(Ramadan in Widyani 2013</w:t>
      </w:r>
      <w:r>
        <w:rPr>
          <w:rFonts w:ascii="Times New Roman" w:hAnsi="Times New Roman" w:cs="Times New Roman"/>
          <w:sz w:val="24"/>
        </w:rPr>
        <w:t>, 95</w:t>
      </w:r>
      <w:r w:rsidRPr="00690D32">
        <w:rPr>
          <w:rFonts w:ascii="Times New Roman" w:hAnsi="Times New Roman" w:cs="Times New Roman"/>
          <w:sz w:val="24"/>
        </w:rPr>
        <w:t>)</w:t>
      </w:r>
      <w:r>
        <w:rPr>
          <w:rFonts w:ascii="Times New Roman" w:hAnsi="Times New Roman" w:cs="Times New Roman"/>
          <w:sz w:val="24"/>
          <w:szCs w:val="24"/>
        </w:rPr>
        <w:fldChar w:fldCharType="end"/>
      </w:r>
      <w:r>
        <w:rPr>
          <w:rFonts w:ascii="Times New Roman" w:hAnsi="Times New Roman" w:cs="Times New Roman"/>
          <w:sz w:val="24"/>
          <w:szCs w:val="24"/>
        </w:rPr>
        <w:t xml:space="preserve">, vendar ni metode za določanje subjektivnega elementa zabave, na katero se osredotočajo oblikovalci iger. Zato je razvoj iger toliko bolj kompleksen v nasprotju s tradicionalnim razvojem programske opreme. Potrebno je razširiti tradicionalne tehnike razvoja, da bi lahko podprli kreativni proces razvoja elektronskih iger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{"citationID":"5gukDSyX","properties":{"formattedCitation":"{\\rtf (\\uc0\\u8222{}What went wrong? A survey of problems in game development\\uc0\\u8220{} 2017)}","plainCitation":"(„What went wrong? A survey of problems in game development“ 2017)"},"citationItems":[{"id":78,"uris":["http://zotero.org/users/local/1VrTeLcH/items/C3SPQVMY"],"uri":["http://zotero.org/users/local/1VrTeLcH/items/C3SPQVMY"],"itemData":{"id":78,"type":"webpage","title":"What went wrong? A survey of problems in game development","container-title":"ResearchGate","abstract":"Official Full-Text Paper (PDF): What went wrong? A survey of problems in game development","URL":"https://www.researchgate.net/publication/220686446_What_went_wrong_A_survey_of_problems_in_game_development","shortTitle":"What went wrong?","issued":{"date-parts":[["2017",8,9]]},"accessed":{"date-parts":[["2017",8,9]]}}}],"schema":"https://github.com/citation-style-language/schema/raw/master/csl-citation.json"} </w:instrText>
      </w:r>
      <w:r>
        <w:rPr>
          <w:rFonts w:ascii="Times New Roman" w:hAnsi="Times New Roman" w:cs="Times New Roman"/>
          <w:sz w:val="24"/>
          <w:szCs w:val="24"/>
        </w:rPr>
        <w:fldChar w:fldCharType="separate"/>
      </w:r>
      <w:r w:rsidRPr="00AC5DA4">
        <w:rPr>
          <w:rFonts w:ascii="Times New Roman" w:hAnsi="Times New Roman" w:cs="Times New Roman"/>
          <w:sz w:val="24"/>
          <w:szCs w:val="24"/>
        </w:rPr>
        <w:t>(„What went wrong? A survey of problems in game development“</w:t>
      </w:r>
      <w:r>
        <w:rPr>
          <w:rFonts w:ascii="Times New Roman" w:hAnsi="Times New Roman" w:cs="Times New Roman"/>
          <w:sz w:val="24"/>
          <w:szCs w:val="24"/>
        </w:rPr>
        <w:t xml:space="preserve"> </w:t>
      </w:r>
      <w:r w:rsidRPr="00AC5DA4">
        <w:rPr>
          <w:rFonts w:ascii="Times New Roman" w:hAnsi="Times New Roman" w:cs="Times New Roman"/>
          <w:sz w:val="24"/>
          <w:szCs w:val="24"/>
        </w:rPr>
        <w:t>2017</w:t>
      </w:r>
      <w:r>
        <w:rPr>
          <w:rFonts w:ascii="Times New Roman" w:hAnsi="Times New Roman" w:cs="Times New Roman"/>
          <w:sz w:val="24"/>
          <w:szCs w:val="24"/>
        </w:rPr>
        <w:t>, 19</w:t>
      </w:r>
      <w:r w:rsidRPr="00AC5DA4">
        <w:rPr>
          <w:rFonts w:ascii="Times New Roman" w:hAnsi="Times New Roman" w:cs="Times New Roman"/>
          <w:sz w:val="24"/>
          <w:szCs w:val="24"/>
        </w:rPr>
        <w:t>)</w:t>
      </w:r>
      <w:r>
        <w:rPr>
          <w:rFonts w:ascii="Times New Roman" w:hAnsi="Times New Roman" w:cs="Times New Roman"/>
          <w:sz w:val="24"/>
          <w:szCs w:val="24"/>
        </w:rPr>
        <w:fldChar w:fldCharType="end"/>
      </w:r>
      <w:r>
        <w:rPr>
          <w:rFonts w:ascii="Times New Roman" w:hAnsi="Times New Roman" w:cs="Times New Roman"/>
          <w:sz w:val="24"/>
          <w:szCs w:val="24"/>
        </w:rPr>
        <w:t xml:space="preserve">. Razvoj programske opreme je sistematični proces inženiringa za potrebe razvoja programske opreme. Igre pa niso le produkt </w:t>
      </w:r>
      <w:r>
        <w:rPr>
          <w:rFonts w:ascii="Times New Roman" w:hAnsi="Times New Roman" w:cs="Times New Roman"/>
          <w:sz w:val="24"/>
          <w:szCs w:val="24"/>
        </w:rPr>
        <w:lastRenderedPageBreak/>
        <w:t xml:space="preserve">popolnega inženiringa in igre tudi niso povsem samo umetnost. Razvoj igre je bolj podobna izdelku, ustvarjenem s prepletanjem aspektov, umetnosti, glasbe, programiranja, igranja, poslovnega upravljanja, integriranih v eno celoto. Posledično razvoj iger potrebuje specifične usmeritve, ki urejajo življenjski cikel razvoja igre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{"citationID":"WNpwPVRP","properties":{"formattedCitation":"(Ramadan in Widyani 2013, 95)","plainCitation":"(Ramadan in Widyani 2013, 95)"},"citationItems":[{"id":"bm6ksYnh/wIh2glpe","uris":["http://zotero.org/users/local/JVXXncel/items/2NWIH557"],"uri":["http://zotero.org/users/local/JVXXncel/items/2NWIH557"],"itemData":{"id":"bm6ksYnh/wIh2glpe","type":"paper-conference","title":"Game development life cycle guidelines","page":"95-100","source":"ResearchGate","abstract":"Game is a kind of software with goal to provide entertainment. However, during the real game development practice, simply adopting the software development life cycle (SDLC) is not enough, as the developers face several challenges during its life cycle. To address the problem, game development uses a kind of specific approach called game development life cycle (GDLC) to direct the game development. However, none of the existing GDLCs explicitly address how to successfully deliver a good quality game. This paper presents a new game development life cycle model and guidelines to successfully deliver a good quality game. Several quality criterias are explicitly considered at each phase.","DOI":"10.1109/ICACSIS.2013.6761558","ISBN":"978-1-4799-4692-1","author":[{"family":"Ramadan","given":"Rido"},{"family":"Widyani","given":"Yani"}],"issued":{"date-parts":[["2013",9,1]]}},"locator":"95"}],"schema":"https://github.com/citation-style-language/schema/raw/master/csl-citation.json"} </w:instrText>
      </w:r>
      <w:r>
        <w:rPr>
          <w:rFonts w:ascii="Times New Roman" w:hAnsi="Times New Roman" w:cs="Times New Roman"/>
          <w:sz w:val="24"/>
          <w:szCs w:val="24"/>
        </w:rPr>
        <w:fldChar w:fldCharType="separate"/>
      </w:r>
      <w:r w:rsidRPr="004731A8">
        <w:rPr>
          <w:rFonts w:ascii="Times New Roman" w:hAnsi="Times New Roman" w:cs="Times New Roman"/>
          <w:sz w:val="24"/>
        </w:rPr>
        <w:t>(Ramadan in Widyani 2013, 95)</w:t>
      </w:r>
      <w:r>
        <w:rPr>
          <w:rFonts w:ascii="Times New Roman" w:hAnsi="Times New Roman" w:cs="Times New Roman"/>
          <w:sz w:val="24"/>
          <w:szCs w:val="24"/>
        </w:rPr>
        <w:fldChar w:fldCharType="end"/>
      </w:r>
      <w:r>
        <w:rPr>
          <w:rFonts w:ascii="Times New Roman" w:hAnsi="Times New Roman" w:cs="Times New Roman"/>
          <w:sz w:val="24"/>
          <w:szCs w:val="24"/>
        </w:rPr>
        <w:t>.</w:t>
      </w:r>
      <w:commentRangeEnd w:id="13"/>
      <w:r w:rsidR="009B5537">
        <w:rPr>
          <w:rStyle w:val="Pripombasklic"/>
        </w:rPr>
        <w:commentReference w:id="13"/>
      </w:r>
    </w:p>
    <w:p w14:paraId="6689FD3E" w14:textId="207AE840" w:rsidR="00915982" w:rsidRDefault="00A9265D">
      <w:commentRangeStart w:id="14"/>
      <w:r>
        <w:t xml:space="preserve">Dejstvo je, da so igre vedno v koraku s časom in so tako inovativne, da so tehnološki napredki največkrat implementirani v njih in šele nato v znanost. </w:t>
      </w:r>
      <w:commentRangeEnd w:id="14"/>
      <w:r w:rsidR="006D2832">
        <w:rPr>
          <w:rStyle w:val="Pripombasklic"/>
        </w:rPr>
        <w:commentReference w:id="14"/>
      </w:r>
      <w:r>
        <w:t xml:space="preserve"> </w:t>
      </w:r>
      <w:r>
        <w:fldChar w:fldCharType="begin"/>
      </w:r>
      <w:r>
        <w:instrText xml:space="preserve"> ADDIN ZOTERO_ITEM CSL_CITATION {"citationID":"3KHEB9Ez","properties":{"formattedCitation":"(Ampatzoglou in Stamelos 2010)","plainCitation":"(Ampatzoglou in Stamelos 2010)"},"citationItems":[{"id":198,"uris":["http://zotero.org/users/local/1VrTeLcH/items/FJ9YKEYP"],"uri":["http://zotero.org/users/local/1VrTeLcH/items/FJ9YKEYP"],"itemData":{"id":198,"type":"article-journal","title":"Software engineering research for computer games: A systematic review","container-title":"Information and Software Technology","page":"888-901","volume":"52","issue":"9","DOI":"10.1016/j.infsof.2010.05.004","ISSN":"0950-5849","journalAbbreviation":"Information and Software Technology","author":[{"family":"Ampatzoglou","given":"Apostolos"},{"family":"Stamelos","given":"Ioannis"}],"issued":{"date-parts":[["2010",9,1]]}}}],"schema":"https://github.com/citation-style-language/schema/raw/master/csl-citation.json"} </w:instrText>
      </w:r>
      <w:r>
        <w:fldChar w:fldCharType="separate"/>
      </w:r>
      <w:r w:rsidRPr="00A9265D">
        <w:rPr>
          <w:rFonts w:ascii="Calibri" w:hAnsi="Calibri"/>
        </w:rPr>
        <w:t>(Ampatzoglou in Stamelos 2010)</w:t>
      </w:r>
      <w:r>
        <w:fldChar w:fldCharType="end"/>
      </w:r>
      <w:r>
        <w:t>.</w:t>
      </w:r>
      <w:r w:rsidR="00915982">
        <w:t xml:space="preserve"> </w:t>
      </w:r>
      <w:hyperlink r:id="rId7" w:history="1">
        <w:r w:rsidR="00915982" w:rsidRPr="00D613FD">
          <w:rPr>
            <w:rStyle w:val="Hiperpovezava"/>
          </w:rPr>
          <w:t>https://www-sciencedirect-com.nukweb.nuk.uni-lj.si/science/article/pii/S0950584910000820</w:t>
        </w:r>
      </w:hyperlink>
    </w:p>
    <w:p w14:paraId="6AA1A35A" w14:textId="56C533CD" w:rsidR="00A9265D" w:rsidRPr="00A9265D" w:rsidRDefault="00B17C26">
      <w:r>
        <w:t xml:space="preserve"> </w:t>
      </w:r>
    </w:p>
    <w:p w14:paraId="5604B6AB" w14:textId="4E932575" w:rsidR="00244C78" w:rsidRPr="00A9265D" w:rsidRDefault="00A9265D">
      <w:bookmarkStart w:id="15" w:name="_GoBack"/>
      <w:bookmarkEnd w:id="15"/>
      <w:r>
        <w:br/>
      </w:r>
    </w:p>
    <w:p w14:paraId="0DE0AB72" w14:textId="30100692" w:rsidR="00A9265D" w:rsidRDefault="00A9265D">
      <w:pPr>
        <w:rPr>
          <w:ins w:id="16" w:author="gru2" w:date="2017-11-06T10:04:00Z"/>
        </w:rPr>
      </w:pPr>
      <w:commentRangeStart w:id="17"/>
      <w:r>
        <w:rPr>
          <w:b/>
        </w:rPr>
        <w:t>Metode preučevanja</w:t>
      </w:r>
      <w:commentRangeEnd w:id="17"/>
      <w:r w:rsidR="009B5537">
        <w:rPr>
          <w:rStyle w:val="Pripombasklic"/>
        </w:rPr>
        <w:commentReference w:id="17"/>
      </w:r>
      <w:r>
        <w:rPr>
          <w:b/>
        </w:rPr>
        <w:t xml:space="preserve">: </w:t>
      </w:r>
      <w:commentRangeStart w:id="18"/>
      <w:r>
        <w:t>Pregled izbrane literature, primarni in sekundarni viri.</w:t>
      </w:r>
      <w:commentRangeEnd w:id="18"/>
      <w:r w:rsidR="006D2832">
        <w:rPr>
          <w:rStyle w:val="Pripombasklic"/>
        </w:rPr>
        <w:commentReference w:id="18"/>
      </w:r>
      <w:ins w:id="19" w:author="gru2" w:date="2017-11-06T10:04:00Z">
        <w:r w:rsidR="00D10B96">
          <w:t xml:space="preserve"> </w:t>
        </w:r>
      </w:ins>
    </w:p>
    <w:p w14:paraId="3433C6AA" w14:textId="15B838F8" w:rsidR="00E86FF3" w:rsidRDefault="00E86FF3">
      <w:pPr>
        <w:rPr>
          <w:ins w:id="20" w:author="gru2" w:date="2017-11-06T10:35:00Z"/>
        </w:rPr>
      </w:pPr>
      <w:ins w:id="21" w:author="gru2" w:date="2017-11-06T10:34:00Z">
        <w:r>
          <w:t>Proces raziskovalnega dela:</w:t>
        </w:r>
      </w:ins>
    </w:p>
    <w:p w14:paraId="576E2F46" w14:textId="3A218634" w:rsidR="00E86FF3" w:rsidRDefault="00E86FF3">
      <w:pPr>
        <w:rPr>
          <w:ins w:id="22" w:author="gru2" w:date="2017-11-06T10:35:00Z"/>
        </w:rPr>
      </w:pPr>
      <w:ins w:id="23" w:author="gru2" w:date="2017-11-06T10:35:00Z">
        <w:r>
          <w:t>Iz virov želim izluščiti vse standardne procesne cikle in čim</w:t>
        </w:r>
      </w:ins>
      <w:ins w:id="24" w:author="Berce, Jaroslav" w:date="2017-11-07T14:16:00Z">
        <w:r w:rsidR="009B5537">
          <w:t xml:space="preserve"> </w:t>
        </w:r>
      </w:ins>
      <w:ins w:id="25" w:author="gru2" w:date="2017-11-06T10:35:00Z">
        <w:r>
          <w:t>več izpeljanih, ki jih lahko najdem.</w:t>
        </w:r>
      </w:ins>
    </w:p>
    <w:p w14:paraId="1011964F" w14:textId="314CB0BD" w:rsidR="00B17D7B" w:rsidRDefault="00E86FF3">
      <w:pPr>
        <w:rPr>
          <w:ins w:id="26" w:author="gru2" w:date="2017-11-06T10:41:00Z"/>
        </w:rPr>
      </w:pPr>
      <w:ins w:id="27" w:author="gru2" w:date="2017-11-06T10:37:00Z">
        <w:r>
          <w:t>Empirični del bom izvedel iz</w:t>
        </w:r>
      </w:ins>
      <w:ins w:id="28" w:author="gru2" w:date="2017-11-06T10:38:00Z">
        <w:r>
          <w:t xml:space="preserve"> </w:t>
        </w:r>
        <w:proofErr w:type="spellStart"/>
        <w:r>
          <w:t>transkripta</w:t>
        </w:r>
      </w:ins>
      <w:proofErr w:type="spellEnd"/>
      <w:ins w:id="29" w:author="gru2" w:date="2017-11-06T10:37:00Z">
        <w:r>
          <w:t xml:space="preserve"> »</w:t>
        </w:r>
        <w:proofErr w:type="spellStart"/>
        <w:r>
          <w:t>postmortemov</w:t>
        </w:r>
        <w:proofErr w:type="spellEnd"/>
        <w:r>
          <w:t>«. To so dokumentacije, ki jih po uspešnem končanem razvoju iger napišejo organizacije in služijo kot dobre prakse za nadaljnje razvoje</w:t>
        </w:r>
      </w:ins>
      <w:ins w:id="30" w:author="gru2" w:date="2017-11-06T10:38:00Z">
        <w:r w:rsidR="00C3216B">
          <w:t>. Na podlagi izpovedi razvijalcev bomo tako dobili</w:t>
        </w:r>
        <w:r w:rsidR="00B17D7B">
          <w:t xml:space="preserve"> občutek kaj je dobro povzeti in kaj slabo povzeti iz prakse razvijalcev</w:t>
        </w:r>
      </w:ins>
      <w:ins w:id="31" w:author="gru2" w:date="2017-11-06T10:41:00Z">
        <w:r w:rsidR="00B17D7B">
          <w:t>.</w:t>
        </w:r>
      </w:ins>
    </w:p>
    <w:p w14:paraId="1AC2769A" w14:textId="61409F81" w:rsidR="00B17D7B" w:rsidRDefault="00B17D7B">
      <w:pPr>
        <w:rPr>
          <w:ins w:id="32" w:author="gru2" w:date="2017-11-06T10:34:00Z"/>
        </w:rPr>
      </w:pPr>
      <w:ins w:id="33" w:author="gru2" w:date="2017-11-06T10:42:00Z">
        <w:del w:id="34" w:author="Berce, Jaroslav" w:date="2017-11-07T14:16:00Z">
          <w:r w:rsidDel="009B5537">
            <w:delText>Nadalnje</w:delText>
          </w:r>
        </w:del>
      </w:ins>
      <w:ins w:id="35" w:author="Berce, Jaroslav" w:date="2017-11-07T14:16:00Z">
        <w:r w:rsidR="009B5537">
          <w:t>Nadalje</w:t>
        </w:r>
      </w:ins>
      <w:ins w:id="36" w:author="gru2" w:date="2017-11-06T10:42:00Z">
        <w:r>
          <w:t xml:space="preserve"> raziskovanje ustreznosti ciklov in sestava enotnega bolj primernega cikla bo izvedena v smeri kvalitativnih metod raziskovanja. </w:t>
        </w:r>
      </w:ins>
    </w:p>
    <w:p w14:paraId="35A27373" w14:textId="77777777" w:rsidR="00E86FF3" w:rsidRDefault="00E86FF3">
      <w:pPr>
        <w:rPr>
          <w:ins w:id="37" w:author="gru2" w:date="2017-11-06T10:34:00Z"/>
        </w:rPr>
      </w:pPr>
    </w:p>
    <w:p w14:paraId="777FE183" w14:textId="7FFB4CCE" w:rsidR="00E86FF3" w:rsidRDefault="00E86FF3">
      <w:pPr>
        <w:rPr>
          <w:ins w:id="38" w:author="gru2" w:date="2017-11-06T10:34:00Z"/>
        </w:rPr>
      </w:pPr>
      <w:ins w:id="39" w:author="gru2" w:date="2017-11-06T10:34:00Z">
        <w:r>
          <w:t>Proces pisanja naloge:</w:t>
        </w:r>
      </w:ins>
    </w:p>
    <w:p w14:paraId="18BDF9BF" w14:textId="14A4498F" w:rsidR="00D10B96" w:rsidRDefault="00D10B96">
      <w:pPr>
        <w:rPr>
          <w:ins w:id="40" w:author="gru2" w:date="2017-11-06T10:04:00Z"/>
        </w:rPr>
      </w:pPr>
      <w:ins w:id="41" w:author="gru2" w:date="2017-11-06T10:04:00Z">
        <w:r>
          <w:t>V prvem koraku bom na podlagi izbranih virov predstavil standardne procesne cikle</w:t>
        </w:r>
      </w:ins>
      <w:ins w:id="42" w:author="gru2" w:date="2017-11-06T10:08:00Z">
        <w:r>
          <w:t xml:space="preserve"> in iz njih izpeljane variacije ciklov</w:t>
        </w:r>
      </w:ins>
      <w:ins w:id="43" w:author="gru2" w:date="2017-11-06T10:04:00Z">
        <w:r>
          <w:t>. Vsak procesni cikel bom podrobno opisal, podprl njihove prednosti in slabosti iz virov.</w:t>
        </w:r>
      </w:ins>
    </w:p>
    <w:p w14:paraId="71D8DADD" w14:textId="33C17451" w:rsidR="00D10B96" w:rsidRDefault="00D10B96">
      <w:pPr>
        <w:rPr>
          <w:ins w:id="44" w:author="gru2" w:date="2017-11-06T10:34:00Z"/>
        </w:rPr>
      </w:pPr>
      <w:ins w:id="45" w:author="gru2" w:date="2017-11-06T10:06:00Z">
        <w:r>
          <w:t>Nato bom na podlagi virov predstavil osnovne gradnike iger</w:t>
        </w:r>
      </w:ins>
      <w:ins w:id="46" w:author="gru2" w:date="2017-11-06T10:07:00Z">
        <w:r>
          <w:t>, ki se proizvajajo v aktivnostih znotraj procesnih ciklov. Tako bo bralec dobil občutek kaj bi bilo potrebno</w:t>
        </w:r>
      </w:ins>
      <w:ins w:id="47" w:author="gru2" w:date="2017-11-06T10:09:00Z">
        <w:r>
          <w:t xml:space="preserve"> oz. katere aktivnosti so potrebne za razvoj igre. Iz teh aktivnosti bomo s pomočjo spoznanih procesnih ciklov zgradili </w:t>
        </w:r>
      </w:ins>
      <w:ins w:id="48" w:author="gru2" w:date="2017-11-06T10:10:00Z">
        <w:r w:rsidR="003D1FD7">
          <w:t>en mešani procesni cikel za razvoj iger.</w:t>
        </w:r>
      </w:ins>
    </w:p>
    <w:p w14:paraId="1C533583" w14:textId="77777777" w:rsidR="00E86FF3" w:rsidRDefault="00E86FF3">
      <w:pPr>
        <w:rPr>
          <w:ins w:id="49" w:author="gru2" w:date="2017-11-06T10:34:00Z"/>
        </w:rPr>
      </w:pPr>
    </w:p>
    <w:p w14:paraId="3F38ABCC" w14:textId="7C237657" w:rsidR="00E86FF3" w:rsidRDefault="00E86FF3">
      <w:pPr>
        <w:rPr>
          <w:ins w:id="50" w:author="gru2" w:date="2017-11-06T10:10:00Z"/>
        </w:rPr>
      </w:pPr>
      <w:ins w:id="51" w:author="gru2" w:date="2017-11-06T10:34:00Z">
        <w:r>
          <w:t>Proces iskanja virov:</w:t>
        </w:r>
      </w:ins>
    </w:p>
    <w:p w14:paraId="642327F9" w14:textId="4DB4C964" w:rsidR="003D1FD7" w:rsidRDefault="003D1FD7">
      <w:pPr>
        <w:rPr>
          <w:ins w:id="52" w:author="gru2" w:date="2017-11-06T10:14:00Z"/>
        </w:rPr>
      </w:pPr>
      <w:ins w:id="53" w:author="gru2" w:date="2017-11-06T10:10:00Z">
        <w:r>
          <w:t>Z</w:t>
        </w:r>
      </w:ins>
      <w:ins w:id="54" w:author="gru2" w:date="2017-11-06T10:11:00Z">
        <w:r>
          <w:t xml:space="preserve"> </w:t>
        </w:r>
      </w:ins>
      <w:ins w:id="55" w:author="gru2" w:date="2017-11-06T10:10:00Z">
        <w:r>
          <w:t>izdelav</w:t>
        </w:r>
      </w:ins>
      <w:ins w:id="56" w:author="gru2" w:date="2017-11-06T10:11:00Z">
        <w:r>
          <w:t>o</w:t>
        </w:r>
      </w:ins>
      <w:ins w:id="57" w:author="gru2" w:date="2017-11-06T10:10:00Z">
        <w:r>
          <w:t xml:space="preserve"> procesnih modelov se</w:t>
        </w:r>
      </w:ins>
      <w:ins w:id="58" w:author="gru2" w:date="2017-11-06T10:11:00Z">
        <w:r>
          <w:t xml:space="preserve"> ukvarja programski inženiring (</w:t>
        </w:r>
        <w:proofErr w:type="spellStart"/>
        <w:r>
          <w:t>software</w:t>
        </w:r>
        <w:proofErr w:type="spellEnd"/>
        <w:r>
          <w:t xml:space="preserve"> </w:t>
        </w:r>
        <w:proofErr w:type="spellStart"/>
        <w:r>
          <w:t>engineerin</w:t>
        </w:r>
        <w:proofErr w:type="spellEnd"/>
        <w:r>
          <w:t>). Delo, ki ga izvaja je modeliranje procesov</w:t>
        </w:r>
      </w:ins>
      <w:ins w:id="59" w:author="gru2" w:date="2017-11-06T10:12:00Z">
        <w:r>
          <w:t xml:space="preserve"> razvoja</w:t>
        </w:r>
      </w:ins>
      <w:ins w:id="60" w:author="gru2" w:date="2017-11-06T10:11:00Z">
        <w:r>
          <w:t xml:space="preserve"> programske opreme</w:t>
        </w:r>
      </w:ins>
      <w:ins w:id="61" w:author="gru2" w:date="2017-11-06T10:12:00Z">
        <w:r>
          <w:t xml:space="preserve"> (</w:t>
        </w:r>
        <w:proofErr w:type="spellStart"/>
        <w:r>
          <w:t>software</w:t>
        </w:r>
        <w:proofErr w:type="spellEnd"/>
        <w:r>
          <w:t xml:space="preserve"> </w:t>
        </w:r>
        <w:proofErr w:type="spellStart"/>
        <w:r>
          <w:t>process</w:t>
        </w:r>
        <w:proofErr w:type="spellEnd"/>
        <w:r>
          <w:t xml:space="preserve"> </w:t>
        </w:r>
        <w:proofErr w:type="spellStart"/>
        <w:r>
          <w:t>modeling</w:t>
        </w:r>
        <w:proofErr w:type="spellEnd"/>
        <w:r>
          <w:t>).</w:t>
        </w:r>
      </w:ins>
      <w:ins w:id="62" w:author="gru2" w:date="2017-11-06T10:15:00Z">
        <w:r>
          <w:t xml:space="preserve"> </w:t>
        </w:r>
      </w:ins>
      <w:ins w:id="63" w:author="gru2" w:date="2017-11-06T10:13:00Z">
        <w:r>
          <w:t>Za p</w:t>
        </w:r>
      </w:ins>
      <w:ins w:id="64" w:author="gru2" w:date="2017-11-06T10:12:00Z">
        <w:r>
          <w:t>roces razvoja</w:t>
        </w:r>
      </w:ins>
      <w:ins w:id="65" w:author="gru2" w:date="2017-11-06T10:13:00Z">
        <w:r>
          <w:t xml:space="preserve"> programske opreme</w:t>
        </w:r>
      </w:ins>
      <w:ins w:id="66" w:author="gru2" w:date="2017-11-06T10:12:00Z">
        <w:r>
          <w:t xml:space="preserve"> se v terminologiji uporablja tudi</w:t>
        </w:r>
      </w:ins>
      <w:ins w:id="67" w:author="gru2" w:date="2017-11-06T10:13:00Z">
        <w:r>
          <w:t xml:space="preserve"> termin življenjski cikel razvoj programske opreme (</w:t>
        </w:r>
      </w:ins>
      <w:proofErr w:type="spellStart"/>
      <w:ins w:id="68" w:author="gru2" w:date="2017-11-06T10:14:00Z">
        <w:r>
          <w:t>software</w:t>
        </w:r>
        <w:proofErr w:type="spellEnd"/>
        <w:r>
          <w:t xml:space="preserve"> </w:t>
        </w:r>
        <w:proofErr w:type="spellStart"/>
        <w:r>
          <w:t>life</w:t>
        </w:r>
        <w:proofErr w:type="spellEnd"/>
        <w:r>
          <w:t xml:space="preserve"> </w:t>
        </w:r>
        <w:proofErr w:type="spellStart"/>
        <w:r>
          <w:t>cycle</w:t>
        </w:r>
        <w:proofErr w:type="spellEnd"/>
        <w:r>
          <w:t>).</w:t>
        </w:r>
      </w:ins>
    </w:p>
    <w:p w14:paraId="34680AB6" w14:textId="424458FA" w:rsidR="003D1FD7" w:rsidRDefault="003D1FD7">
      <w:pPr>
        <w:rPr>
          <w:ins w:id="69" w:author="gru2" w:date="2017-11-06T10:16:00Z"/>
        </w:rPr>
      </w:pPr>
      <w:ins w:id="70" w:author="gru2" w:date="2017-11-06T10:15:00Z">
        <w:r>
          <w:t>Iskanje literatur bom izvajal s pomočjo spletnih poizvedb na spletnih straneh:</w:t>
        </w:r>
      </w:ins>
    </w:p>
    <w:p w14:paraId="195AC3B2" w14:textId="074BBB2D" w:rsidR="003D1FD7" w:rsidRDefault="003D1FD7">
      <w:pPr>
        <w:pStyle w:val="Odstavekseznama"/>
        <w:numPr>
          <w:ilvl w:val="0"/>
          <w:numId w:val="2"/>
        </w:numPr>
        <w:rPr>
          <w:ins w:id="71" w:author="gru2" w:date="2017-11-06T10:16:00Z"/>
        </w:rPr>
        <w:pPrChange w:id="72" w:author="gru2" w:date="2017-11-06T10:16:00Z">
          <w:pPr/>
        </w:pPrChange>
      </w:pPr>
      <w:ins w:id="73" w:author="gru2" w:date="2017-11-06T10:16:00Z">
        <w:r>
          <w:lastRenderedPageBreak/>
          <w:t>google.si</w:t>
        </w:r>
      </w:ins>
    </w:p>
    <w:p w14:paraId="56E416CE" w14:textId="7AB88524" w:rsidR="003D1FD7" w:rsidRDefault="003D1FD7">
      <w:pPr>
        <w:pStyle w:val="Odstavekseznama"/>
        <w:numPr>
          <w:ilvl w:val="0"/>
          <w:numId w:val="2"/>
        </w:numPr>
        <w:rPr>
          <w:ins w:id="74" w:author="gru2" w:date="2017-11-06T10:16:00Z"/>
        </w:rPr>
        <w:pPrChange w:id="75" w:author="gru2" w:date="2017-11-06T10:16:00Z">
          <w:pPr/>
        </w:pPrChange>
      </w:pPr>
      <w:ins w:id="76" w:author="gru2" w:date="2017-11-06T10:16:00Z">
        <w:r>
          <w:t>amazon.com</w:t>
        </w:r>
      </w:ins>
    </w:p>
    <w:p w14:paraId="7F5854C2" w14:textId="3A8797FB" w:rsidR="003D1FD7" w:rsidRDefault="003D1FD7">
      <w:pPr>
        <w:pStyle w:val="Odstavekseznama"/>
        <w:numPr>
          <w:ilvl w:val="0"/>
          <w:numId w:val="2"/>
        </w:numPr>
        <w:rPr>
          <w:ins w:id="77" w:author="gru2" w:date="2017-11-06T10:16:00Z"/>
        </w:rPr>
        <w:pPrChange w:id="78" w:author="gru2" w:date="2017-11-06T10:16:00Z">
          <w:pPr/>
        </w:pPrChange>
      </w:pPr>
      <w:ins w:id="79" w:author="gru2" w:date="2017-11-06T10:16:00Z">
        <w:r>
          <w:t>link.springer.com</w:t>
        </w:r>
      </w:ins>
    </w:p>
    <w:p w14:paraId="7F13ED68" w14:textId="3220004D" w:rsidR="003D1FD7" w:rsidRDefault="003D1FD7">
      <w:pPr>
        <w:pStyle w:val="Odstavekseznama"/>
        <w:numPr>
          <w:ilvl w:val="0"/>
          <w:numId w:val="2"/>
        </w:numPr>
        <w:rPr>
          <w:ins w:id="80" w:author="gru2" w:date="2017-11-06T10:17:00Z"/>
        </w:rPr>
        <w:pPrChange w:id="81" w:author="gru2" w:date="2017-11-06T10:16:00Z">
          <w:pPr/>
        </w:pPrChange>
      </w:pPr>
      <w:ins w:id="82" w:author="gru2" w:date="2017-11-06T10:17:00Z">
        <w:r>
          <w:t>online.sagepub.com</w:t>
        </w:r>
      </w:ins>
    </w:p>
    <w:p w14:paraId="7EDE52EB" w14:textId="0B2507E5" w:rsidR="003D1FD7" w:rsidRDefault="003D1FD7">
      <w:pPr>
        <w:pStyle w:val="Odstavekseznama"/>
        <w:numPr>
          <w:ilvl w:val="0"/>
          <w:numId w:val="2"/>
        </w:numPr>
        <w:rPr>
          <w:ins w:id="83" w:author="gru2" w:date="2017-11-06T10:17:00Z"/>
        </w:rPr>
        <w:pPrChange w:id="84" w:author="gru2" w:date="2017-11-06T10:16:00Z">
          <w:pPr/>
        </w:pPrChange>
      </w:pPr>
      <w:ins w:id="85" w:author="gru2" w:date="2017-11-06T10:17:00Z">
        <w:r>
          <w:t>tandfonline.com</w:t>
        </w:r>
      </w:ins>
    </w:p>
    <w:p w14:paraId="10B8586D" w14:textId="46E20FD8" w:rsidR="003D1FD7" w:rsidRDefault="003D1FD7">
      <w:pPr>
        <w:pStyle w:val="Odstavekseznama"/>
        <w:numPr>
          <w:ilvl w:val="0"/>
          <w:numId w:val="2"/>
        </w:numPr>
        <w:rPr>
          <w:ins w:id="86" w:author="gru2" w:date="2017-11-06T10:17:00Z"/>
        </w:rPr>
        <w:pPrChange w:id="87" w:author="gru2" w:date="2017-11-06T10:16:00Z">
          <w:pPr/>
        </w:pPrChange>
      </w:pPr>
      <w:ins w:id="88" w:author="gru2" w:date="2017-11-06T10:17:00Z">
        <w:r>
          <w:t>sciencedirect.com</w:t>
        </w:r>
      </w:ins>
    </w:p>
    <w:p w14:paraId="68410BF2" w14:textId="68195596" w:rsidR="003D1FD7" w:rsidRDefault="003D1FD7">
      <w:pPr>
        <w:pStyle w:val="Odstavekseznama"/>
        <w:numPr>
          <w:ilvl w:val="0"/>
          <w:numId w:val="2"/>
        </w:numPr>
        <w:rPr>
          <w:ins w:id="89" w:author="gru2" w:date="2017-11-06T10:18:00Z"/>
        </w:rPr>
        <w:pPrChange w:id="90" w:author="gru2" w:date="2017-11-06T10:18:00Z">
          <w:pPr/>
        </w:pPrChange>
      </w:pPr>
      <w:ins w:id="91" w:author="gru2" w:date="2017-11-06T10:17:00Z">
        <w:r>
          <w:t>onlinelibrary.wiley.com</w:t>
        </w:r>
      </w:ins>
    </w:p>
    <w:p w14:paraId="4685C5EC" w14:textId="25289C9D" w:rsidR="003D1FD7" w:rsidRDefault="003D1FD7" w:rsidP="003D1FD7">
      <w:pPr>
        <w:rPr>
          <w:ins w:id="92" w:author="gru2" w:date="2017-11-06T10:19:00Z"/>
        </w:rPr>
      </w:pPr>
      <w:ins w:id="93" w:author="gru2" w:date="2017-11-06T10:18:00Z">
        <w:r>
          <w:t>Za iskanje</w:t>
        </w:r>
      </w:ins>
      <w:ins w:id="94" w:author="gru2" w:date="2017-11-06T10:19:00Z">
        <w:r>
          <w:t xml:space="preserve"> bom</w:t>
        </w:r>
      </w:ins>
      <w:ins w:id="95" w:author="gru2" w:date="2017-11-06T10:18:00Z">
        <w:r>
          <w:t xml:space="preserve"> uporab</w:t>
        </w:r>
      </w:ins>
      <w:ins w:id="96" w:author="gru2" w:date="2017-11-06T10:19:00Z">
        <w:r>
          <w:t>il</w:t>
        </w:r>
      </w:ins>
      <w:ins w:id="97" w:author="gru2" w:date="2017-11-06T10:18:00Z">
        <w:r>
          <w:t xml:space="preserve"> napredne iskalne tehnike posameznih brskalnikov.</w:t>
        </w:r>
      </w:ins>
      <w:ins w:id="98" w:author="gru2" w:date="2017-11-06T10:19:00Z">
        <w:r>
          <w:t xml:space="preserve"> Pri google.si z iskanje ključnih besed iščem med </w:t>
        </w:r>
        <w:proofErr w:type="spellStart"/>
        <w:r>
          <w:t>software</w:t>
        </w:r>
        <w:proofErr w:type="spellEnd"/>
        <w:r>
          <w:t xml:space="preserve"> </w:t>
        </w:r>
        <w:proofErr w:type="spellStart"/>
        <w:r>
          <w:t>enginering</w:t>
        </w:r>
        <w:proofErr w:type="spellEnd"/>
        <w:r>
          <w:t xml:space="preserve"> ali </w:t>
        </w:r>
        <w:proofErr w:type="spellStart"/>
        <w:r>
          <w:t>modeling</w:t>
        </w:r>
        <w:proofErr w:type="spellEnd"/>
        <w:r>
          <w:t>, zato vnašam iskalni niz:</w:t>
        </w:r>
      </w:ins>
    </w:p>
    <w:p w14:paraId="01C2B1B8" w14:textId="1167B15B" w:rsidR="003D1FD7" w:rsidRDefault="003D1FD7" w:rsidP="003D1FD7">
      <w:pPr>
        <w:rPr>
          <w:ins w:id="99" w:author="gru2" w:date="2017-11-06T10:20:00Z"/>
        </w:rPr>
      </w:pPr>
      <w:proofErr w:type="spellStart"/>
      <w:ins w:id="100" w:author="gru2" w:date="2017-11-06T10:20:00Z">
        <w:r>
          <w:t>Software</w:t>
        </w:r>
        <w:proofErr w:type="spellEnd"/>
        <w:r>
          <w:t xml:space="preserve"> </w:t>
        </w:r>
        <w:proofErr w:type="spellStart"/>
        <w:r>
          <w:t>engineering</w:t>
        </w:r>
        <w:proofErr w:type="spellEnd"/>
        <w:r>
          <w:t xml:space="preserve"> OR </w:t>
        </w:r>
        <w:proofErr w:type="spellStart"/>
        <w:r>
          <w:t>modeling</w:t>
        </w:r>
        <w:proofErr w:type="spellEnd"/>
        <w:r w:rsidR="00F97FE9">
          <w:t xml:space="preserve"> -&gt; operator OR razširi pogoj in ima iskalni niz dvojni rezultat </w:t>
        </w:r>
        <w:proofErr w:type="spellStart"/>
        <w:r w:rsidR="00F97FE9">
          <w:t>engineringa</w:t>
        </w:r>
        <w:proofErr w:type="spellEnd"/>
        <w:r w:rsidR="00F97FE9">
          <w:t xml:space="preserve"> in </w:t>
        </w:r>
        <w:proofErr w:type="spellStart"/>
        <w:r w:rsidR="00F97FE9">
          <w:t>modelinga</w:t>
        </w:r>
        <w:proofErr w:type="spellEnd"/>
      </w:ins>
    </w:p>
    <w:p w14:paraId="5EB2EE2A" w14:textId="2209DEC5" w:rsidR="00F97FE9" w:rsidRDefault="00F97FE9" w:rsidP="00F97FE9">
      <w:pPr>
        <w:rPr>
          <w:ins w:id="101" w:author="gru2" w:date="2017-11-06T10:23:00Z"/>
        </w:rPr>
      </w:pPr>
      <w:ins w:id="102" w:author="gru2" w:date="2017-11-06T10:22:00Z">
        <w:r>
          <w:t xml:space="preserve">Uporaba * ali t.i. </w:t>
        </w:r>
        <w:proofErr w:type="spellStart"/>
        <w:r>
          <w:t>wildcarda</w:t>
        </w:r>
      </w:ins>
      <w:proofErr w:type="spellEnd"/>
      <w:ins w:id="103" w:author="gru2" w:date="2017-11-06T10:23:00Z">
        <w:r>
          <w:t xml:space="preserve"> zamenja besedo ki je neznana in je v praksi v kombinaciji z mojo besedo.</w:t>
        </w:r>
      </w:ins>
    </w:p>
    <w:p w14:paraId="255AA8C9" w14:textId="2688B79A" w:rsidR="00F97FE9" w:rsidRDefault="00F97FE9" w:rsidP="00F97FE9">
      <w:pPr>
        <w:rPr>
          <w:ins w:id="104" w:author="gru2" w:date="2017-11-06T10:23:00Z"/>
        </w:rPr>
      </w:pPr>
      <w:ins w:id="105" w:author="gru2" w:date="2017-11-06T10:23:00Z">
        <w:r>
          <w:t>Software * -&gt; tak iskalni niz najde vse zadetke pri katerih je beseda software spredaj in neznana beseda zadaj , tak niz lahko uporabim tudi v drugi smeri</w:t>
        </w:r>
      </w:ins>
    </w:p>
    <w:p w14:paraId="59943A2D" w14:textId="6856A468" w:rsidR="00F97FE9" w:rsidRDefault="00F97FE9" w:rsidP="00F97FE9">
      <w:pPr>
        <w:rPr>
          <w:ins w:id="106" w:author="gru2" w:date="2017-11-06T10:24:00Z"/>
        </w:rPr>
      </w:pPr>
      <w:proofErr w:type="spellStart"/>
      <w:ins w:id="107" w:author="gru2" w:date="2017-11-06T10:24:00Z">
        <w:r>
          <w:t>Software</w:t>
        </w:r>
        <w:proofErr w:type="spellEnd"/>
        <w:r>
          <w:t xml:space="preserve"> –</w:t>
        </w:r>
        <w:proofErr w:type="spellStart"/>
        <w:r>
          <w:t>programming</w:t>
        </w:r>
        <w:proofErr w:type="spellEnd"/>
        <w:r>
          <w:t xml:space="preserve"> -&gt; pri takem nizu z operatorjem ''-'' (minus) iščem vse besede ki so v kombinaciji z software vendar niso programersko usmerjene torej da </w:t>
        </w:r>
        <w:proofErr w:type="spellStart"/>
        <w:r>
          <w:t>nevsebujejo</w:t>
        </w:r>
        <w:proofErr w:type="spellEnd"/>
        <w:r>
          <w:t xml:space="preserve"> besede </w:t>
        </w:r>
        <w:proofErr w:type="spellStart"/>
        <w:r>
          <w:t>programming</w:t>
        </w:r>
        <w:proofErr w:type="spellEnd"/>
      </w:ins>
    </w:p>
    <w:p w14:paraId="34ACE840" w14:textId="34275916" w:rsidR="00F97FE9" w:rsidRDefault="00F97FE9" w:rsidP="00F97FE9">
      <w:pPr>
        <w:rPr>
          <w:ins w:id="108" w:author="gru2" w:date="2017-11-06T10:25:00Z"/>
        </w:rPr>
      </w:pPr>
      <w:ins w:id="109" w:author="gru2" w:date="2017-11-06T10:25:00Z">
        <w:r>
          <w:t>Z večkratnim iskanjem izboljšujem svoje poizvedbe in rezultat so boljši viri.</w:t>
        </w:r>
      </w:ins>
    </w:p>
    <w:p w14:paraId="6FD0B11B" w14:textId="1D41A0DD" w:rsidR="00F97FE9" w:rsidRDefault="00F97FE9" w:rsidP="00F97FE9">
      <w:pPr>
        <w:rPr>
          <w:ins w:id="110" w:author="gru2" w:date="2017-11-06T10:27:00Z"/>
        </w:rPr>
      </w:pPr>
      <w:ins w:id="111" w:author="gru2" w:date="2017-11-06T10:26:00Z">
        <w:r>
          <w:t xml:space="preserve">Pri ostalih publicističnih podatkovnih skladiščih kot so </w:t>
        </w:r>
        <w:proofErr w:type="spellStart"/>
        <w:r>
          <w:t>nevedeni</w:t>
        </w:r>
        <w:proofErr w:type="spellEnd"/>
        <w:r>
          <w:t xml:space="preserve"> pod </w:t>
        </w:r>
      </w:ins>
      <w:proofErr w:type="spellStart"/>
      <w:ins w:id="112" w:author="gru2" w:date="2017-11-06T10:27:00Z">
        <w:r>
          <w:t>google.si</w:t>
        </w:r>
        <w:proofErr w:type="spellEnd"/>
        <w:r>
          <w:t xml:space="preserve"> pa uporabljam iste tehnike vendar z uporabniškim </w:t>
        </w:r>
        <w:proofErr w:type="spellStart"/>
        <w:r>
          <w:t>umesnikom</w:t>
        </w:r>
        <w:proofErr w:type="spellEnd"/>
        <w:r>
          <w:t>, ki ga imajo vgrajene strani.</w:t>
        </w:r>
      </w:ins>
    </w:p>
    <w:p w14:paraId="79C50683" w14:textId="063E6F70" w:rsidR="00F97FE9" w:rsidRDefault="00F97FE9" w:rsidP="00F97FE9">
      <w:pPr>
        <w:rPr>
          <w:ins w:id="113" w:author="gru2" w:date="2017-11-06T10:27:00Z"/>
        </w:rPr>
      </w:pPr>
      <w:ins w:id="114" w:author="gru2" w:date="2017-11-06T10:27:00Z">
        <w:r>
          <w:t>Najbolj pogost</w:t>
        </w:r>
      </w:ins>
      <w:ins w:id="115" w:author="gru2" w:date="2017-11-06T10:28:00Z">
        <w:r>
          <w:t>e</w:t>
        </w:r>
      </w:ins>
      <w:ins w:id="116" w:author="gru2" w:date="2017-11-06T10:27:00Z">
        <w:r>
          <w:t xml:space="preserve"> iskaln</w:t>
        </w:r>
      </w:ins>
      <w:ins w:id="117" w:author="gru2" w:date="2017-11-06T10:28:00Z">
        <w:r>
          <w:t>e</w:t>
        </w:r>
      </w:ins>
      <w:ins w:id="118" w:author="gru2" w:date="2017-11-06T10:27:00Z">
        <w:r>
          <w:t xml:space="preserve"> </w:t>
        </w:r>
      </w:ins>
      <w:ins w:id="119" w:author="gru2" w:date="2017-11-06T10:28:00Z">
        <w:r>
          <w:t>kombinacije besed</w:t>
        </w:r>
      </w:ins>
      <w:ins w:id="120" w:author="gru2" w:date="2017-11-06T10:27:00Z">
        <w:r>
          <w:t xml:space="preserve"> s katerimi </w:t>
        </w:r>
      </w:ins>
      <w:ins w:id="121" w:author="gru2" w:date="2017-11-06T10:28:00Z">
        <w:r>
          <w:t>bom iskal</w:t>
        </w:r>
      </w:ins>
      <w:ins w:id="122" w:author="gru2" w:date="2017-11-06T10:27:00Z">
        <w:r>
          <w:t xml:space="preserve"> literaturo:</w:t>
        </w:r>
      </w:ins>
    </w:p>
    <w:p w14:paraId="67DC40AE" w14:textId="037537F9" w:rsidR="00F97FE9" w:rsidDel="00F97FE9" w:rsidRDefault="00F97FE9">
      <w:pPr>
        <w:ind w:firstLine="708"/>
        <w:rPr>
          <w:del w:id="123" w:author="gru2" w:date="2017-11-06T10:28:00Z"/>
        </w:rPr>
        <w:pPrChange w:id="124" w:author="gru2" w:date="2017-11-06T10:28:00Z">
          <w:pPr/>
        </w:pPrChange>
      </w:pPr>
      <w:ins w:id="125" w:author="gru2" w:date="2017-11-06T10:28:00Z">
        <w:r>
          <w:t xml:space="preserve">• </w:t>
        </w:r>
        <w:proofErr w:type="spellStart"/>
        <w:r>
          <w:t>Software</w:t>
        </w:r>
      </w:ins>
      <w:proofErr w:type="spellEnd"/>
      <w:ins w:id="126" w:author="gru2" w:date="2017-11-06T10:29:00Z">
        <w:r>
          <w:t xml:space="preserve"> </w:t>
        </w:r>
        <w:proofErr w:type="spellStart"/>
        <w:r>
          <w:t>process</w:t>
        </w:r>
        <w:proofErr w:type="spellEnd"/>
        <w:r>
          <w:t>,</w:t>
        </w:r>
      </w:ins>
    </w:p>
    <w:p w14:paraId="32C79E2B" w14:textId="2FED0577" w:rsidR="00F97FE9" w:rsidRDefault="00F97FE9">
      <w:pPr>
        <w:ind w:firstLine="708"/>
        <w:rPr>
          <w:ins w:id="127" w:author="gru2" w:date="2017-11-06T10:29:00Z"/>
        </w:rPr>
        <w:pPrChange w:id="128" w:author="gru2" w:date="2017-11-06T10:28:00Z">
          <w:pPr/>
        </w:pPrChange>
      </w:pPr>
      <w:ins w:id="129" w:author="gru2" w:date="2017-11-06T10:28:00Z">
        <w:r>
          <w:t xml:space="preserve">• </w:t>
        </w:r>
      </w:ins>
      <w:proofErr w:type="spellStart"/>
      <w:ins w:id="130" w:author="gru2" w:date="2017-11-06T10:29:00Z">
        <w:r>
          <w:t>Software</w:t>
        </w:r>
        <w:proofErr w:type="spellEnd"/>
        <w:r>
          <w:t xml:space="preserve"> </w:t>
        </w:r>
        <w:proofErr w:type="spellStart"/>
        <w:r>
          <w:t>process</w:t>
        </w:r>
        <w:proofErr w:type="spellEnd"/>
        <w:r>
          <w:t xml:space="preserve"> model,</w:t>
        </w:r>
      </w:ins>
    </w:p>
    <w:p w14:paraId="42F0EE26" w14:textId="5C43C0D9" w:rsidR="00F97FE9" w:rsidRDefault="00F97FE9">
      <w:pPr>
        <w:ind w:firstLine="708"/>
        <w:rPr>
          <w:ins w:id="131" w:author="gru2" w:date="2017-11-06T10:29:00Z"/>
        </w:rPr>
        <w:pPrChange w:id="132" w:author="gru2" w:date="2017-11-06T10:28:00Z">
          <w:pPr/>
        </w:pPrChange>
      </w:pPr>
      <w:ins w:id="133" w:author="gru2" w:date="2017-11-06T10:29:00Z">
        <w:r>
          <w:t xml:space="preserve">• </w:t>
        </w:r>
        <w:proofErr w:type="spellStart"/>
        <w:r>
          <w:t>Software</w:t>
        </w:r>
        <w:proofErr w:type="spellEnd"/>
        <w:r>
          <w:t xml:space="preserve"> </w:t>
        </w:r>
        <w:proofErr w:type="spellStart"/>
        <w:r>
          <w:t>engineering</w:t>
        </w:r>
        <w:proofErr w:type="spellEnd"/>
        <w:r>
          <w:t xml:space="preserve"> </w:t>
        </w:r>
        <w:proofErr w:type="spellStart"/>
        <w:r>
          <w:t>process</w:t>
        </w:r>
        <w:proofErr w:type="spellEnd"/>
        <w:r>
          <w:t>,</w:t>
        </w:r>
      </w:ins>
    </w:p>
    <w:p w14:paraId="32F78205" w14:textId="6DA6F139" w:rsidR="00F97FE9" w:rsidRDefault="00F97FE9">
      <w:pPr>
        <w:ind w:firstLine="708"/>
        <w:rPr>
          <w:ins w:id="134" w:author="gru2" w:date="2017-11-06T10:29:00Z"/>
        </w:rPr>
        <w:pPrChange w:id="135" w:author="gru2" w:date="2017-11-06T10:28:00Z">
          <w:pPr/>
        </w:pPrChange>
      </w:pPr>
      <w:ins w:id="136" w:author="gru2" w:date="2017-11-06T10:29:00Z">
        <w:r>
          <w:t xml:space="preserve">•Game </w:t>
        </w:r>
        <w:proofErr w:type="spellStart"/>
        <w:r>
          <w:t>development</w:t>
        </w:r>
        <w:proofErr w:type="spellEnd"/>
        <w:r>
          <w:t xml:space="preserve"> </w:t>
        </w:r>
        <w:proofErr w:type="spellStart"/>
        <w:r>
          <w:t>process</w:t>
        </w:r>
        <w:proofErr w:type="spellEnd"/>
        <w:r>
          <w:t>,</w:t>
        </w:r>
      </w:ins>
    </w:p>
    <w:p w14:paraId="61A136C6" w14:textId="5F053549" w:rsidR="00F97FE9" w:rsidRDefault="00F97FE9">
      <w:pPr>
        <w:ind w:firstLine="708"/>
        <w:rPr>
          <w:ins w:id="137" w:author="gru2" w:date="2017-11-06T10:30:00Z"/>
        </w:rPr>
        <w:pPrChange w:id="138" w:author="gru2" w:date="2017-11-06T10:30:00Z">
          <w:pPr/>
        </w:pPrChange>
      </w:pPr>
      <w:ins w:id="139" w:author="gru2" w:date="2017-11-06T10:29:00Z">
        <w:r>
          <w:t xml:space="preserve">• </w:t>
        </w:r>
        <w:proofErr w:type="spellStart"/>
        <w:r>
          <w:t>Software</w:t>
        </w:r>
        <w:proofErr w:type="spellEnd"/>
        <w:r>
          <w:t xml:space="preserve"> </w:t>
        </w:r>
        <w:proofErr w:type="spellStart"/>
        <w:r>
          <w:t>life</w:t>
        </w:r>
        <w:proofErr w:type="spellEnd"/>
        <w:r>
          <w:t xml:space="preserve"> </w:t>
        </w:r>
        <w:proofErr w:type="spellStart"/>
        <w:r>
          <w:t>cycle</w:t>
        </w:r>
      </w:ins>
      <w:proofErr w:type="spellEnd"/>
    </w:p>
    <w:p w14:paraId="65DA19D1" w14:textId="7B1D6121" w:rsidR="00F97FE9" w:rsidRDefault="00F97FE9">
      <w:pPr>
        <w:ind w:firstLine="708"/>
        <w:rPr>
          <w:ins w:id="140" w:author="gru2" w:date="2017-11-06T10:30:00Z"/>
        </w:rPr>
        <w:pPrChange w:id="141" w:author="gru2" w:date="2017-11-06T10:30:00Z">
          <w:pPr/>
        </w:pPrChange>
      </w:pPr>
      <w:ins w:id="142" w:author="gru2" w:date="2017-11-06T10:30:00Z">
        <w:r>
          <w:t xml:space="preserve">• Game </w:t>
        </w:r>
        <w:proofErr w:type="spellStart"/>
        <w:r>
          <w:t>development</w:t>
        </w:r>
        <w:proofErr w:type="spellEnd"/>
        <w:r>
          <w:t xml:space="preserve"> </w:t>
        </w:r>
        <w:proofErr w:type="spellStart"/>
        <w:r>
          <w:t>life</w:t>
        </w:r>
        <w:proofErr w:type="spellEnd"/>
        <w:r>
          <w:t xml:space="preserve"> </w:t>
        </w:r>
        <w:proofErr w:type="spellStart"/>
        <w:r>
          <w:t>cycle</w:t>
        </w:r>
        <w:proofErr w:type="spellEnd"/>
      </w:ins>
    </w:p>
    <w:p w14:paraId="31243902" w14:textId="5D2728A9" w:rsidR="00F97FE9" w:rsidRDefault="00F97FE9">
      <w:pPr>
        <w:ind w:firstLine="708"/>
        <w:rPr>
          <w:ins w:id="143" w:author="gru2" w:date="2017-11-06T10:31:00Z"/>
        </w:rPr>
        <w:pPrChange w:id="144" w:author="gru2" w:date="2017-11-06T10:30:00Z">
          <w:pPr/>
        </w:pPrChange>
      </w:pPr>
      <w:ins w:id="145" w:author="gru2" w:date="2017-11-06T10:30:00Z">
        <w:r>
          <w:t xml:space="preserve">• </w:t>
        </w:r>
        <w:r w:rsidR="00677B92">
          <w:t>Iskalne kombinacije z geslo modelov razvoja (</w:t>
        </w:r>
        <w:proofErr w:type="spellStart"/>
        <w:r w:rsidR="00677B92">
          <w:t>waterfall</w:t>
        </w:r>
        <w:proofErr w:type="spellEnd"/>
        <w:r w:rsidR="00677B92">
          <w:t xml:space="preserve">, </w:t>
        </w:r>
        <w:proofErr w:type="spellStart"/>
        <w:r w:rsidR="00677B92">
          <w:t>agile</w:t>
        </w:r>
        <w:proofErr w:type="spellEnd"/>
        <w:r w:rsidR="00677B92">
          <w:t>, spiral v kombinaciji z besedo model)</w:t>
        </w:r>
      </w:ins>
    </w:p>
    <w:p w14:paraId="424FBBAD" w14:textId="582791C5" w:rsidR="00677B92" w:rsidRDefault="00677B92">
      <w:pPr>
        <w:ind w:firstLine="708"/>
        <w:rPr>
          <w:ins w:id="146" w:author="gru2" w:date="2017-11-06T10:32:00Z"/>
        </w:rPr>
        <w:pPrChange w:id="147" w:author="gru2" w:date="2017-11-06T10:30:00Z">
          <w:pPr/>
        </w:pPrChange>
      </w:pPr>
      <w:ins w:id="148" w:author="gru2" w:date="2017-11-06T10:31:00Z">
        <w:r>
          <w:t xml:space="preserve">Omejitve tukaj so ker ni nujno, da ima vir game </w:t>
        </w:r>
        <w:proofErr w:type="spellStart"/>
        <w:r>
          <w:t>development</w:t>
        </w:r>
        <w:proofErr w:type="spellEnd"/>
        <w:r>
          <w:t xml:space="preserve"> pa vendar</w:t>
        </w:r>
      </w:ins>
      <w:ins w:id="149" w:author="gru2" w:date="2017-11-06T10:32:00Z">
        <w:r>
          <w:t xml:space="preserve"> lahko</w:t>
        </w:r>
      </w:ins>
      <w:ins w:id="150" w:author="gru2" w:date="2017-11-06T10:31:00Z">
        <w:r>
          <w:t xml:space="preserve"> opisuje procesne cikle</w:t>
        </w:r>
      </w:ins>
      <w:ins w:id="151" w:author="gru2" w:date="2017-11-06T10:32:00Z">
        <w:r>
          <w:t xml:space="preserve">. </w:t>
        </w:r>
      </w:ins>
    </w:p>
    <w:p w14:paraId="011023DD" w14:textId="77777777" w:rsidR="00677B92" w:rsidRDefault="00677B92" w:rsidP="00677B92">
      <w:pPr>
        <w:rPr>
          <w:ins w:id="152" w:author="gru2" w:date="2017-11-06T10:32:00Z"/>
        </w:rPr>
      </w:pPr>
    </w:p>
    <w:p w14:paraId="633C7AF9" w14:textId="0734D491" w:rsidR="00677B92" w:rsidRDefault="00677B92" w:rsidP="00677B92">
      <w:pPr>
        <w:rPr>
          <w:ins w:id="153" w:author="gru2" w:date="2017-11-06T10:32:00Z"/>
        </w:rPr>
      </w:pPr>
      <w:ins w:id="154" w:author="gru2" w:date="2017-11-06T10:32:00Z">
        <w:r>
          <w:lastRenderedPageBreak/>
          <w:t xml:space="preserve">Pri iskanju in prebiranju virov bom pregledoval njihove reference in s tem pridobival bolj primarne in kvalitetnejše vire. Poleg tega bom pozoren na križno </w:t>
        </w:r>
        <w:proofErr w:type="spellStart"/>
        <w:r>
          <w:t>referenciranje</w:t>
        </w:r>
        <w:proofErr w:type="spellEnd"/>
        <w:r>
          <w:t xml:space="preserve">, da se ne ujamem v zanko referenc. </w:t>
        </w:r>
      </w:ins>
    </w:p>
    <w:p w14:paraId="08D3F31A" w14:textId="77777777" w:rsidR="00E86FF3" w:rsidRDefault="00E86FF3" w:rsidP="00677B92">
      <w:pPr>
        <w:rPr>
          <w:ins w:id="155" w:author="gru2" w:date="2017-11-06T10:34:00Z"/>
        </w:rPr>
      </w:pPr>
    </w:p>
    <w:p w14:paraId="4621DE1F" w14:textId="77777777" w:rsidR="00E86FF3" w:rsidRDefault="00E86FF3" w:rsidP="00677B92">
      <w:pPr>
        <w:rPr>
          <w:ins w:id="156" w:author="gru2" w:date="2017-11-06T10:28:00Z"/>
        </w:rPr>
      </w:pPr>
    </w:p>
    <w:p w14:paraId="379C6249" w14:textId="77777777" w:rsidR="00F97FE9" w:rsidRDefault="00F97FE9">
      <w:pPr>
        <w:ind w:firstLine="708"/>
        <w:rPr>
          <w:ins w:id="157" w:author="gru2" w:date="2017-11-06T10:28:00Z"/>
        </w:rPr>
        <w:pPrChange w:id="158" w:author="gru2" w:date="2017-11-06T10:28:00Z">
          <w:pPr/>
        </w:pPrChange>
      </w:pPr>
    </w:p>
    <w:p w14:paraId="1993010F" w14:textId="77777777" w:rsidR="00F97FE9" w:rsidRDefault="00F97FE9" w:rsidP="00F97FE9">
      <w:pPr>
        <w:rPr>
          <w:ins w:id="159" w:author="gru2" w:date="2017-11-06T10:28:00Z"/>
        </w:rPr>
      </w:pPr>
    </w:p>
    <w:p w14:paraId="7F1DE869" w14:textId="77777777" w:rsidR="00A9265D" w:rsidRDefault="00A9265D" w:rsidP="00A9265D">
      <w:pPr>
        <w:rPr>
          <w:b/>
        </w:rPr>
      </w:pPr>
      <w:r>
        <w:rPr>
          <w:b/>
        </w:rPr>
        <w:t>Zgradba dela:</w:t>
      </w:r>
    </w:p>
    <w:p w14:paraId="4871C888" w14:textId="5B5243FE" w:rsidR="00244C78" w:rsidRDefault="00A9265D" w:rsidP="00384E3E">
      <w:r>
        <w:rPr>
          <w:b/>
        </w:rPr>
        <w:t>1 Uvod</w:t>
      </w:r>
      <w:r>
        <w:rPr>
          <w:b/>
        </w:rPr>
        <w:br/>
        <w:t>2 Raziskovalna metodologija</w:t>
      </w:r>
      <w:r>
        <w:rPr>
          <w:b/>
        </w:rPr>
        <w:br/>
        <w:t>2.1 Cilj raziskave</w:t>
      </w:r>
      <w:r>
        <w:rPr>
          <w:b/>
        </w:rPr>
        <w:br/>
        <w:t>2.2 Potek dela</w:t>
      </w:r>
      <w:r>
        <w:rPr>
          <w:b/>
        </w:rPr>
        <w:br/>
        <w:t>2.3 Metoda dela</w:t>
      </w:r>
      <w:r>
        <w:rPr>
          <w:b/>
        </w:rPr>
        <w:br/>
        <w:t>2.4 Omejitve</w:t>
      </w:r>
      <w:r>
        <w:rPr>
          <w:b/>
        </w:rPr>
        <w:br/>
        <w:t>3 Terminologija</w:t>
      </w:r>
      <w:r>
        <w:rPr>
          <w:b/>
        </w:rPr>
        <w:br/>
        <w:t>4 Standardni procesni modeli</w:t>
      </w:r>
      <w:r>
        <w:rPr>
          <w:b/>
        </w:rPr>
        <w:br/>
        <w:t xml:space="preserve">4.1 </w:t>
      </w:r>
      <w:proofErr w:type="spellStart"/>
      <w:r>
        <w:rPr>
          <w:b/>
        </w:rPr>
        <w:t>Waterfall</w:t>
      </w:r>
      <w:proofErr w:type="spellEnd"/>
      <w:r>
        <w:rPr>
          <w:b/>
        </w:rPr>
        <w:t xml:space="preserve"> model</w:t>
      </w:r>
      <w:r>
        <w:rPr>
          <w:b/>
        </w:rPr>
        <w:br/>
        <w:t>4.2 Spiral model</w:t>
      </w:r>
      <w:r>
        <w:rPr>
          <w:b/>
        </w:rPr>
        <w:br/>
        <w:t xml:space="preserve">4.3 </w:t>
      </w:r>
      <w:proofErr w:type="spellStart"/>
      <w:r>
        <w:rPr>
          <w:b/>
        </w:rPr>
        <w:t>Inkremental</w:t>
      </w:r>
      <w:proofErr w:type="spellEnd"/>
      <w:r>
        <w:rPr>
          <w:b/>
        </w:rPr>
        <w:t xml:space="preserve"> model</w:t>
      </w:r>
      <w:r>
        <w:rPr>
          <w:b/>
        </w:rPr>
        <w:br/>
        <w:t>4.4 Racionalno enoten proces</w:t>
      </w:r>
      <w:r>
        <w:rPr>
          <w:b/>
        </w:rPr>
        <w:br/>
        <w:t xml:space="preserve">4.5 </w:t>
      </w:r>
      <w:proofErr w:type="spellStart"/>
      <w:r>
        <w:rPr>
          <w:b/>
        </w:rPr>
        <w:t>Agile</w:t>
      </w:r>
      <w:proofErr w:type="spellEnd"/>
      <w:r>
        <w:rPr>
          <w:b/>
        </w:rPr>
        <w:br/>
        <w:t>4.5.1 XP</w:t>
      </w:r>
      <w:r>
        <w:rPr>
          <w:b/>
        </w:rPr>
        <w:br/>
        <w:t xml:space="preserve">4.5.2 </w:t>
      </w:r>
      <w:proofErr w:type="spellStart"/>
      <w:r>
        <w:rPr>
          <w:b/>
        </w:rPr>
        <w:t>Scrum</w:t>
      </w:r>
      <w:proofErr w:type="spellEnd"/>
      <w:r>
        <w:rPr>
          <w:b/>
        </w:rPr>
        <w:br/>
        <w:t>5 Izpeljani modeli</w:t>
      </w:r>
      <w:r>
        <w:rPr>
          <w:b/>
        </w:rPr>
        <w:br/>
        <w:t>5.1 Mešani modeli</w:t>
      </w:r>
      <w:r>
        <w:rPr>
          <w:b/>
        </w:rPr>
        <w:br/>
        <w:t xml:space="preserve">5.2 Predlagani modeli (v teoriji) </w:t>
      </w:r>
      <w:r>
        <w:rPr>
          <w:b/>
        </w:rPr>
        <w:br/>
        <w:t xml:space="preserve">6 </w:t>
      </w:r>
      <w:proofErr w:type="spellStart"/>
      <w:r>
        <w:rPr>
          <w:b/>
        </w:rPr>
        <w:t>Nadaljno</w:t>
      </w:r>
      <w:proofErr w:type="spellEnd"/>
      <w:r>
        <w:rPr>
          <w:b/>
        </w:rPr>
        <w:t xml:space="preserve"> delo</w:t>
      </w:r>
      <w:r>
        <w:rPr>
          <w:b/>
        </w:rPr>
        <w:br/>
        <w:t>7 Zaključna misel</w:t>
      </w:r>
      <w:r>
        <w:rPr>
          <w:b/>
        </w:rPr>
        <w:br/>
        <w:t>8. Viri</w:t>
      </w:r>
      <w:r>
        <w:rPr>
          <w:b/>
        </w:rPr>
        <w:br/>
      </w:r>
      <w:r>
        <w:rPr>
          <w:b/>
        </w:rPr>
        <w:br/>
      </w:r>
    </w:p>
    <w:sectPr w:rsidR="00244C78">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Berce, Jaroslav" w:date="2017-11-03T09:37:00Z" w:initials="BJ">
    <w:p w14:paraId="4AEB9583" w14:textId="641A2484" w:rsidR="006D2832" w:rsidRDefault="006D2832">
      <w:pPr>
        <w:pStyle w:val="Pripombabesedilo"/>
      </w:pPr>
      <w:r>
        <w:rPr>
          <w:rStyle w:val="Pripombasklic"/>
        </w:rPr>
        <w:annotationRef/>
      </w:r>
      <w:r>
        <w:t>Tale del potrebuje popolno prevetritev. V njemu naj bodo zastavljene hipoteze ali raziskovalna vprašanja – na osnovi neke literature!</w:t>
      </w:r>
    </w:p>
  </w:comment>
  <w:comment w:id="1" w:author="Berce, Jaroslav" w:date="2017-11-07T14:19:00Z" w:initials="BJ">
    <w:p w14:paraId="36B5E939" w14:textId="43B8F971" w:rsidR="009B5537" w:rsidRDefault="009B5537">
      <w:pPr>
        <w:pStyle w:val="Pripombabesedilo"/>
      </w:pPr>
      <w:r>
        <w:rPr>
          <w:rStyle w:val="Pripombasklic"/>
        </w:rPr>
        <w:annotationRef/>
      </w:r>
      <w:r w:rsidRPr="009B5537">
        <w:rPr>
          <w:highlight w:val="yellow"/>
        </w:rPr>
        <w:t>ŠE VEDNO NIMATE NE TEZ NE RAZISKOVALNEGA VPRAŠANJA (VPRAŠANJ)!</w:t>
      </w:r>
    </w:p>
  </w:comment>
  <w:comment w:id="5" w:author="Berce, Jaroslav" w:date="2017-11-03T09:34:00Z" w:initials="BJ">
    <w:p w14:paraId="18243508" w14:textId="1C7A03E0" w:rsidR="006D2832" w:rsidRDefault="006D2832">
      <w:pPr>
        <w:pStyle w:val="Pripombabesedilo"/>
      </w:pPr>
      <w:r>
        <w:rPr>
          <w:rStyle w:val="Pripombasklic"/>
        </w:rPr>
        <w:annotationRef/>
      </w:r>
      <w:r>
        <w:t>So to res »človeški« faktorji?</w:t>
      </w:r>
    </w:p>
  </w:comment>
  <w:comment w:id="6" w:author="Berce, Jaroslav" w:date="2017-11-03T09:35:00Z" w:initials="BJ">
    <w:p w14:paraId="0FF378C7" w14:textId="6A622843" w:rsidR="006D2832" w:rsidRDefault="006D2832">
      <w:pPr>
        <w:pStyle w:val="Pripombabesedilo"/>
      </w:pPr>
      <w:r>
        <w:rPr>
          <w:rStyle w:val="Pripombasklic"/>
        </w:rPr>
        <w:annotationRef/>
      </w:r>
      <w:r>
        <w:t>Je samo to namen?</w:t>
      </w:r>
    </w:p>
  </w:comment>
  <w:comment w:id="13" w:author="Berce, Jaroslav" w:date="2017-11-07T14:18:00Z" w:initials="BJ">
    <w:p w14:paraId="3EBF67D2" w14:textId="346974ED" w:rsidR="009B5537" w:rsidRDefault="009B5537">
      <w:pPr>
        <w:pStyle w:val="Pripombabesedilo"/>
      </w:pPr>
      <w:r>
        <w:rPr>
          <w:rStyle w:val="Pripombasklic"/>
        </w:rPr>
        <w:annotationRef/>
      </w:r>
      <w:r w:rsidRPr="009B5537">
        <w:rPr>
          <w:highlight w:val="yellow"/>
        </w:rPr>
        <w:t>Tole ne razumem v kontekstu vaše naloge – kaj ste želeli povedati?</w:t>
      </w:r>
    </w:p>
  </w:comment>
  <w:comment w:id="14" w:author="Berce, Jaroslav" w:date="2017-11-03T09:35:00Z" w:initials="BJ">
    <w:p w14:paraId="52AF7F49" w14:textId="265C76D3" w:rsidR="006D2832" w:rsidRDefault="006D2832">
      <w:pPr>
        <w:pStyle w:val="Pripombabesedilo"/>
      </w:pPr>
      <w:r>
        <w:rPr>
          <w:rStyle w:val="Pripombasklic"/>
        </w:rPr>
        <w:annotationRef/>
      </w:r>
      <w:r>
        <w:t xml:space="preserve">Ali je vir za tole močno trditev </w:t>
      </w:r>
      <w:proofErr w:type="spellStart"/>
      <w:r>
        <w:t>Ampatzoglou</w:t>
      </w:r>
      <w:proofErr w:type="spellEnd"/>
      <w:r>
        <w:t>?</w:t>
      </w:r>
    </w:p>
  </w:comment>
  <w:comment w:id="17" w:author="Berce, Jaroslav" w:date="2017-11-07T14:17:00Z" w:initials="BJ">
    <w:p w14:paraId="0733FA2C" w14:textId="4C38EBEB" w:rsidR="009B5537" w:rsidRDefault="009B5537">
      <w:pPr>
        <w:pStyle w:val="Pripombabesedilo"/>
      </w:pPr>
      <w:r>
        <w:rPr>
          <w:rStyle w:val="Pripombasklic"/>
        </w:rPr>
        <w:annotationRef/>
      </w:r>
      <w:r w:rsidRPr="009B5537">
        <w:rPr>
          <w:highlight w:val="yellow"/>
        </w:rPr>
        <w:t>Tole je pa sedaj mnogo predolgo (bo pa uporabno v nalogi) – napišite ključne dele!</w:t>
      </w:r>
    </w:p>
  </w:comment>
  <w:comment w:id="18" w:author="Berce, Jaroslav" w:date="2017-11-03T09:38:00Z" w:initials="BJ">
    <w:p w14:paraId="59F7C381" w14:textId="223907F6" w:rsidR="006D2832" w:rsidRDefault="006D2832">
      <w:pPr>
        <w:pStyle w:val="Pripombabesedilo"/>
      </w:pPr>
      <w:r>
        <w:rPr>
          <w:rStyle w:val="Pripombasklic"/>
        </w:rPr>
        <w:annotationRef/>
      </w:r>
      <w:r>
        <w:t>Tudi tole potrebuje razširitev kaj dejansko in kako se boste tega lotili!</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CDAB139" w15:done="0"/>
  <w15:commentEx w15:paraId="6CCDCA58" w15:done="0"/>
  <w15:commentEx w15:paraId="2A464DA0" w15:done="0"/>
  <w15:commentEx w15:paraId="4AEB9583" w15:done="0"/>
  <w15:commentEx w15:paraId="36B5E939" w15:done="0"/>
  <w15:commentEx w15:paraId="18243508" w15:done="0"/>
  <w15:commentEx w15:paraId="0FF378C7" w15:done="0"/>
  <w15:commentEx w15:paraId="3EBF67D2" w15:done="0"/>
  <w15:commentEx w15:paraId="52AF7F49" w15:done="0"/>
  <w15:commentEx w15:paraId="44475392" w15:done="0"/>
  <w15:commentEx w15:paraId="6BDA76E8" w15:done="0"/>
  <w15:commentEx w15:paraId="0733FA2C" w15:done="0"/>
  <w15:commentEx w15:paraId="59F7C381" w15:done="0"/>
  <w15:commentEx w15:paraId="33263BA7"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36643"/>
    <w:multiLevelType w:val="hybridMultilevel"/>
    <w:tmpl w:val="B1FA4E6E"/>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
    <w:nsid w:val="16410398"/>
    <w:multiLevelType w:val="hybridMultilevel"/>
    <w:tmpl w:val="397009B2"/>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erce, Jaroslav">
    <w15:presenceInfo w15:providerId="AD" w15:userId="S-1-5-21-1343024091-484763869-1801674531-313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4C78"/>
    <w:rsid w:val="00085324"/>
    <w:rsid w:val="00244C78"/>
    <w:rsid w:val="00384E3E"/>
    <w:rsid w:val="003D1FD7"/>
    <w:rsid w:val="00520EC5"/>
    <w:rsid w:val="00667440"/>
    <w:rsid w:val="00677B92"/>
    <w:rsid w:val="006D2832"/>
    <w:rsid w:val="0078039B"/>
    <w:rsid w:val="00911010"/>
    <w:rsid w:val="00915982"/>
    <w:rsid w:val="00944477"/>
    <w:rsid w:val="009717F9"/>
    <w:rsid w:val="009A7F84"/>
    <w:rsid w:val="009B5537"/>
    <w:rsid w:val="00A9265D"/>
    <w:rsid w:val="00B17C26"/>
    <w:rsid w:val="00B17D7B"/>
    <w:rsid w:val="00BA081F"/>
    <w:rsid w:val="00C3216B"/>
    <w:rsid w:val="00C556F3"/>
    <w:rsid w:val="00D10B96"/>
    <w:rsid w:val="00D648B7"/>
    <w:rsid w:val="00E2668F"/>
    <w:rsid w:val="00E86FF3"/>
    <w:rsid w:val="00F017CB"/>
    <w:rsid w:val="00F97FE9"/>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67A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avaden">
    <w:name w:val="Normal"/>
    <w:qFormat/>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styleId="Pripombasklic">
    <w:name w:val="annotation reference"/>
    <w:basedOn w:val="Privzetapisavaodstavka"/>
    <w:uiPriority w:val="99"/>
    <w:semiHidden/>
    <w:unhideWhenUsed/>
    <w:rsid w:val="00244C78"/>
    <w:rPr>
      <w:sz w:val="16"/>
      <w:szCs w:val="16"/>
    </w:rPr>
  </w:style>
  <w:style w:type="paragraph" w:styleId="Pripombabesedilo">
    <w:name w:val="annotation text"/>
    <w:basedOn w:val="Navaden"/>
    <w:link w:val="PripombabesediloZnak"/>
    <w:uiPriority w:val="99"/>
    <w:semiHidden/>
    <w:unhideWhenUsed/>
    <w:rsid w:val="00244C78"/>
    <w:pPr>
      <w:spacing w:line="240" w:lineRule="auto"/>
    </w:pPr>
    <w:rPr>
      <w:sz w:val="20"/>
      <w:szCs w:val="20"/>
    </w:rPr>
  </w:style>
  <w:style w:type="character" w:customStyle="1" w:styleId="PripombabesediloZnak">
    <w:name w:val="Pripomba – besedilo Znak"/>
    <w:basedOn w:val="Privzetapisavaodstavka"/>
    <w:link w:val="Pripombabesedilo"/>
    <w:uiPriority w:val="99"/>
    <w:semiHidden/>
    <w:rsid w:val="00244C78"/>
    <w:rPr>
      <w:sz w:val="20"/>
      <w:szCs w:val="20"/>
    </w:rPr>
  </w:style>
  <w:style w:type="paragraph" w:styleId="Zadevapripombe">
    <w:name w:val="annotation subject"/>
    <w:basedOn w:val="Pripombabesedilo"/>
    <w:next w:val="Pripombabesedilo"/>
    <w:link w:val="ZadevapripombeZnak"/>
    <w:uiPriority w:val="99"/>
    <w:semiHidden/>
    <w:unhideWhenUsed/>
    <w:rsid w:val="00244C78"/>
    <w:rPr>
      <w:b/>
      <w:bCs/>
    </w:rPr>
  </w:style>
  <w:style w:type="character" w:customStyle="1" w:styleId="ZadevapripombeZnak">
    <w:name w:val="Zadeva pripombe Znak"/>
    <w:basedOn w:val="PripombabesediloZnak"/>
    <w:link w:val="Zadevapripombe"/>
    <w:uiPriority w:val="99"/>
    <w:semiHidden/>
    <w:rsid w:val="00244C78"/>
    <w:rPr>
      <w:b/>
      <w:bCs/>
      <w:sz w:val="20"/>
      <w:szCs w:val="20"/>
    </w:rPr>
  </w:style>
  <w:style w:type="paragraph" w:styleId="Besedilooblaka">
    <w:name w:val="Balloon Text"/>
    <w:basedOn w:val="Navaden"/>
    <w:link w:val="BesedilooblakaZnak"/>
    <w:uiPriority w:val="99"/>
    <w:semiHidden/>
    <w:unhideWhenUsed/>
    <w:rsid w:val="00244C78"/>
    <w:pPr>
      <w:spacing w:after="0" w:line="240" w:lineRule="auto"/>
    </w:pPr>
    <w:rPr>
      <w:rFonts w:ascii="Tahoma" w:hAnsi="Tahoma" w:cs="Tahoma"/>
      <w:sz w:val="16"/>
      <w:szCs w:val="16"/>
    </w:rPr>
  </w:style>
  <w:style w:type="character" w:customStyle="1" w:styleId="BesedilooblakaZnak">
    <w:name w:val="Besedilo oblačka Znak"/>
    <w:basedOn w:val="Privzetapisavaodstavka"/>
    <w:link w:val="Besedilooblaka"/>
    <w:uiPriority w:val="99"/>
    <w:semiHidden/>
    <w:rsid w:val="00244C78"/>
    <w:rPr>
      <w:rFonts w:ascii="Tahoma" w:hAnsi="Tahoma" w:cs="Tahoma"/>
      <w:sz w:val="16"/>
      <w:szCs w:val="16"/>
    </w:rPr>
  </w:style>
  <w:style w:type="paragraph" w:styleId="Bibliografija">
    <w:name w:val="Bibliography"/>
    <w:basedOn w:val="Navaden"/>
    <w:next w:val="Navaden"/>
    <w:uiPriority w:val="37"/>
    <w:unhideWhenUsed/>
    <w:rsid w:val="00A9265D"/>
    <w:pPr>
      <w:spacing w:after="0" w:line="240" w:lineRule="auto"/>
      <w:ind w:left="720" w:hanging="720"/>
    </w:pPr>
  </w:style>
  <w:style w:type="character" w:styleId="Hiperpovezava">
    <w:name w:val="Hyperlink"/>
    <w:basedOn w:val="Privzetapisavaodstavka"/>
    <w:uiPriority w:val="99"/>
    <w:unhideWhenUsed/>
    <w:rsid w:val="00915982"/>
    <w:rPr>
      <w:color w:val="0000FF" w:themeColor="hyperlink"/>
      <w:u w:val="single"/>
    </w:rPr>
  </w:style>
  <w:style w:type="paragraph" w:styleId="Odstavekseznama">
    <w:name w:val="List Paragraph"/>
    <w:basedOn w:val="Navaden"/>
    <w:uiPriority w:val="34"/>
    <w:qFormat/>
    <w:rsid w:val="00D10B9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avaden">
    <w:name w:val="Normal"/>
    <w:qFormat/>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styleId="Pripombasklic">
    <w:name w:val="annotation reference"/>
    <w:basedOn w:val="Privzetapisavaodstavka"/>
    <w:uiPriority w:val="99"/>
    <w:semiHidden/>
    <w:unhideWhenUsed/>
    <w:rsid w:val="00244C78"/>
    <w:rPr>
      <w:sz w:val="16"/>
      <w:szCs w:val="16"/>
    </w:rPr>
  </w:style>
  <w:style w:type="paragraph" w:styleId="Pripombabesedilo">
    <w:name w:val="annotation text"/>
    <w:basedOn w:val="Navaden"/>
    <w:link w:val="PripombabesediloZnak"/>
    <w:uiPriority w:val="99"/>
    <w:semiHidden/>
    <w:unhideWhenUsed/>
    <w:rsid w:val="00244C78"/>
    <w:pPr>
      <w:spacing w:line="240" w:lineRule="auto"/>
    </w:pPr>
    <w:rPr>
      <w:sz w:val="20"/>
      <w:szCs w:val="20"/>
    </w:rPr>
  </w:style>
  <w:style w:type="character" w:customStyle="1" w:styleId="PripombabesediloZnak">
    <w:name w:val="Pripomba – besedilo Znak"/>
    <w:basedOn w:val="Privzetapisavaodstavka"/>
    <w:link w:val="Pripombabesedilo"/>
    <w:uiPriority w:val="99"/>
    <w:semiHidden/>
    <w:rsid w:val="00244C78"/>
    <w:rPr>
      <w:sz w:val="20"/>
      <w:szCs w:val="20"/>
    </w:rPr>
  </w:style>
  <w:style w:type="paragraph" w:styleId="Zadevapripombe">
    <w:name w:val="annotation subject"/>
    <w:basedOn w:val="Pripombabesedilo"/>
    <w:next w:val="Pripombabesedilo"/>
    <w:link w:val="ZadevapripombeZnak"/>
    <w:uiPriority w:val="99"/>
    <w:semiHidden/>
    <w:unhideWhenUsed/>
    <w:rsid w:val="00244C78"/>
    <w:rPr>
      <w:b/>
      <w:bCs/>
    </w:rPr>
  </w:style>
  <w:style w:type="character" w:customStyle="1" w:styleId="ZadevapripombeZnak">
    <w:name w:val="Zadeva pripombe Znak"/>
    <w:basedOn w:val="PripombabesediloZnak"/>
    <w:link w:val="Zadevapripombe"/>
    <w:uiPriority w:val="99"/>
    <w:semiHidden/>
    <w:rsid w:val="00244C78"/>
    <w:rPr>
      <w:b/>
      <w:bCs/>
      <w:sz w:val="20"/>
      <w:szCs w:val="20"/>
    </w:rPr>
  </w:style>
  <w:style w:type="paragraph" w:styleId="Besedilooblaka">
    <w:name w:val="Balloon Text"/>
    <w:basedOn w:val="Navaden"/>
    <w:link w:val="BesedilooblakaZnak"/>
    <w:uiPriority w:val="99"/>
    <w:semiHidden/>
    <w:unhideWhenUsed/>
    <w:rsid w:val="00244C78"/>
    <w:pPr>
      <w:spacing w:after="0" w:line="240" w:lineRule="auto"/>
    </w:pPr>
    <w:rPr>
      <w:rFonts w:ascii="Tahoma" w:hAnsi="Tahoma" w:cs="Tahoma"/>
      <w:sz w:val="16"/>
      <w:szCs w:val="16"/>
    </w:rPr>
  </w:style>
  <w:style w:type="character" w:customStyle="1" w:styleId="BesedilooblakaZnak">
    <w:name w:val="Besedilo oblačka Znak"/>
    <w:basedOn w:val="Privzetapisavaodstavka"/>
    <w:link w:val="Besedilooblaka"/>
    <w:uiPriority w:val="99"/>
    <w:semiHidden/>
    <w:rsid w:val="00244C78"/>
    <w:rPr>
      <w:rFonts w:ascii="Tahoma" w:hAnsi="Tahoma" w:cs="Tahoma"/>
      <w:sz w:val="16"/>
      <w:szCs w:val="16"/>
    </w:rPr>
  </w:style>
  <w:style w:type="paragraph" w:styleId="Bibliografija">
    <w:name w:val="Bibliography"/>
    <w:basedOn w:val="Navaden"/>
    <w:next w:val="Navaden"/>
    <w:uiPriority w:val="37"/>
    <w:unhideWhenUsed/>
    <w:rsid w:val="00A9265D"/>
    <w:pPr>
      <w:spacing w:after="0" w:line="240" w:lineRule="auto"/>
      <w:ind w:left="720" w:hanging="720"/>
    </w:pPr>
  </w:style>
  <w:style w:type="character" w:styleId="Hiperpovezava">
    <w:name w:val="Hyperlink"/>
    <w:basedOn w:val="Privzetapisavaodstavka"/>
    <w:uiPriority w:val="99"/>
    <w:unhideWhenUsed/>
    <w:rsid w:val="00915982"/>
    <w:rPr>
      <w:color w:val="0000FF" w:themeColor="hyperlink"/>
      <w:u w:val="single"/>
    </w:rPr>
  </w:style>
  <w:style w:type="paragraph" w:styleId="Odstavekseznama">
    <w:name w:val="List Paragraph"/>
    <w:basedOn w:val="Navaden"/>
    <w:uiPriority w:val="34"/>
    <w:qFormat/>
    <w:rsid w:val="00D10B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www-sciencedirect-com.nukweb.nuk.uni-lj.si/science/article/pii/S095058491000082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microsoft.com/office/2011/relationships/commentsExtended" Target="commentsExtended.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isar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4</Pages>
  <Words>2312</Words>
  <Characters>13182</Characters>
  <Application>Microsoft Office Word</Application>
  <DocSecurity>0</DocSecurity>
  <Lines>109</Lines>
  <Paragraphs>30</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
  <LinksUpToDate>false</LinksUpToDate>
  <CharactersWithSpaces>15464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gru2</dc:creator>
  <cp:lastModifiedBy>gru2</cp:lastModifiedBy>
  <cp:revision>8</cp:revision>
  <dcterms:created xsi:type="dcterms:W3CDTF">2017-11-07T13:11:00Z</dcterms:created>
  <dcterms:modified xsi:type="dcterms:W3CDTF">2017-11-08T08:10:00Z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zotero-version="5.0.24"&gt;&lt;session id="RaZ6NqRG"/&gt;&lt;style id="http://www.zotero.org/styles/chicago-author-date-16th-edition" locale="sl-SI" hasBibliography="1" bibliographyStyleHasBeenSet="1"/&gt;&lt;prefs&gt;&lt;pref name="fieldType" value="Field</vt:lpwstr>
  </property>
  <property fmtid="{D5CDD505-2E9C-101B-9397-08002B2CF9AE}" pid="3" name="ZOTERO_PREF_2">
    <vt:lpwstr>"/&gt;&lt;pref name="automaticJournalAbbreviations" value="true"/&gt;&lt;pref name="noteType" value="0"/&gt;&lt;/prefs&gt;&lt;/data&gt;</vt:lpwstr>
  </property>
</Properties>
</file>